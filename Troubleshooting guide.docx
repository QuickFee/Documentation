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60254" w14:textId="19BEA15E" w:rsidR="007E222F" w:rsidRDefault="00CC75B2" w:rsidP="007E222F">
      <w:pPr>
        <w:spacing w:before="2740" w:after="0"/>
        <w:ind w:right="64"/>
        <w:jc w:val="center"/>
      </w:pPr>
      <w:r>
        <w:rPr>
          <w:rFonts w:ascii="Trebuchet MS" w:eastAsia="Trebuchet MS" w:hAnsi="Trebuchet MS" w:cs="Trebuchet MS"/>
          <w:color w:val="006FC0"/>
          <w:sz w:val="49"/>
        </w:rPr>
        <w:t>&lt;Application Name&gt;</w:t>
      </w:r>
    </w:p>
    <w:p w14:paraId="496421BD" w14:textId="0D9918CF" w:rsidR="007E222F" w:rsidRDefault="00A206DF" w:rsidP="007E222F">
      <w:pPr>
        <w:spacing w:after="3048"/>
        <w:ind w:right="64"/>
        <w:jc w:val="center"/>
      </w:pPr>
      <w:r>
        <w:rPr>
          <w:color w:val="C00000"/>
          <w:sz w:val="45"/>
        </w:rPr>
        <w:t>Troubleshooting guide</w:t>
      </w:r>
    </w:p>
    <w:p w14:paraId="216F259B" w14:textId="4BFD3379" w:rsidR="007E222F" w:rsidRPr="0077295D" w:rsidRDefault="007E222F" w:rsidP="007E222F">
      <w:pPr>
        <w:spacing w:after="38" w:line="265" w:lineRule="auto"/>
        <w:ind w:left="15"/>
        <w:jc w:val="center"/>
      </w:pPr>
      <w:r>
        <w:rPr>
          <w:sz w:val="30"/>
        </w:rPr>
        <w:t xml:space="preserve">Version </w:t>
      </w:r>
      <w:r w:rsidR="00914E35">
        <w:rPr>
          <w:sz w:val="30"/>
        </w:rPr>
        <w:t>0</w:t>
      </w:r>
      <w:r>
        <w:rPr>
          <w:sz w:val="30"/>
        </w:rPr>
        <w:t>.</w:t>
      </w:r>
      <w:r w:rsidR="00CC75B2">
        <w:rPr>
          <w:sz w:val="30"/>
        </w:rPr>
        <w:t>0</w:t>
      </w:r>
      <w:r w:rsidR="0039795E" w:rsidRPr="00822173">
        <w:rPr>
          <w:sz w:val="30"/>
        </w:rPr>
        <w:t>.</w:t>
      </w:r>
      <w:r w:rsidR="00CC75B2">
        <w:rPr>
          <w:sz w:val="30"/>
        </w:rPr>
        <w:t>0</w:t>
      </w:r>
    </w:p>
    <w:p w14:paraId="40026BE6" w14:textId="7706AA08" w:rsidR="007E222F" w:rsidRDefault="0077295D" w:rsidP="007E222F">
      <w:pPr>
        <w:spacing w:after="1600" w:line="265" w:lineRule="auto"/>
        <w:ind w:left="15"/>
        <w:jc w:val="center"/>
      </w:pPr>
      <w:r>
        <w:rPr>
          <w:sz w:val="30"/>
        </w:rPr>
        <w:t>February</w:t>
      </w:r>
      <w:r w:rsidR="000508FB">
        <w:rPr>
          <w:sz w:val="30"/>
        </w:rPr>
        <w:t xml:space="preserve"> </w:t>
      </w:r>
      <w:r w:rsidR="00E061B6">
        <w:rPr>
          <w:sz w:val="30"/>
        </w:rPr>
        <w:t>0</w:t>
      </w:r>
      <w:r w:rsidR="00914E35">
        <w:rPr>
          <w:sz w:val="30"/>
        </w:rPr>
        <w:t>3</w:t>
      </w:r>
      <w:r w:rsidR="007E222F">
        <w:rPr>
          <w:sz w:val="30"/>
        </w:rPr>
        <w:t>, 20</w:t>
      </w:r>
      <w:r w:rsidR="00037995">
        <w:rPr>
          <w:sz w:val="30"/>
        </w:rPr>
        <w:t>2</w:t>
      </w:r>
      <w:r>
        <w:rPr>
          <w:sz w:val="30"/>
        </w:rPr>
        <w:t>1</w:t>
      </w:r>
    </w:p>
    <w:p w14:paraId="37F2200F" w14:textId="02798B89" w:rsidR="007E222F" w:rsidRDefault="00CC75B2" w:rsidP="007E222F">
      <w:pPr>
        <w:spacing w:after="480"/>
        <w:jc w:val="center"/>
      </w:pPr>
      <w:r>
        <w:rPr>
          <w:sz w:val="38"/>
        </w:rPr>
        <w:t>&lt;</w:t>
      </w:r>
      <w:r w:rsidR="007E222F">
        <w:rPr>
          <w:sz w:val="38"/>
        </w:rPr>
        <w:t xml:space="preserve">Company </w:t>
      </w:r>
      <w:r>
        <w:rPr>
          <w:sz w:val="38"/>
        </w:rPr>
        <w:t>Name&gt;</w:t>
      </w:r>
    </w:p>
    <w:p w14:paraId="26A7A5B9" w14:textId="77777777" w:rsidR="007E222F" w:rsidRDefault="007E222F" w:rsidP="007E222F">
      <w:pPr>
        <w:spacing w:after="2157"/>
        <w:ind w:left="4549" w:hanging="949"/>
      </w:pPr>
      <w:r>
        <w:br w:type="page"/>
      </w:r>
    </w:p>
    <w:bookmarkStart w:id="0" w:name="_Toc18945077"/>
    <w:bookmarkStart w:id="1" w:name="_Toc18945464"/>
    <w:p w14:paraId="088D7AD5" w14:textId="77777777" w:rsidR="007E222F" w:rsidRDefault="007E222F" w:rsidP="007E222F">
      <w:pPr>
        <w:tabs>
          <w:tab w:val="left" w:pos="284"/>
        </w:tabs>
        <w:rPr>
          <w:b/>
          <w:sz w:val="36"/>
          <w:szCs w:val="36"/>
        </w:rPr>
      </w:pPr>
      <w:r w:rsidRPr="00CC5FC9">
        <w:rPr>
          <w:b/>
          <w:noProof/>
          <w:sz w:val="36"/>
          <w:szCs w:val="36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50A88" wp14:editId="14C1ED22">
                <wp:simplePos x="0" y="0"/>
                <wp:positionH relativeFrom="column">
                  <wp:posOffset>3242</wp:posOffset>
                </wp:positionH>
                <wp:positionV relativeFrom="paragraph">
                  <wp:posOffset>282102</wp:posOffset>
                </wp:positionV>
                <wp:extent cx="6887183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71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22A6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2.2pt" to="542.5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" strokecolor="#0d0d0d [3069]" strokeweight="1pt">
                <v:stroke joinstyle="miter"/>
              </v:line>
            </w:pict>
          </mc:Fallback>
        </mc:AlternateContent>
      </w:r>
      <w:r w:rsidRPr="00CC5FC9">
        <w:rPr>
          <w:b/>
          <w:sz w:val="36"/>
          <w:szCs w:val="36"/>
        </w:rPr>
        <w:t>Content</w:t>
      </w:r>
      <w:bookmarkEnd w:id="0"/>
      <w:bookmarkEnd w:id="1"/>
      <w:r>
        <w:rPr>
          <w:b/>
          <w:sz w:val="36"/>
          <w:szCs w:val="36"/>
        </w:rPr>
        <w:t>s</w:t>
      </w:r>
    </w:p>
    <w:p w14:paraId="09855658" w14:textId="357CCB45" w:rsidR="00CC75B2" w:rsidRDefault="007E222F">
      <w:pPr>
        <w:pStyle w:val="TOC1"/>
        <w:rPr>
          <w:rFonts w:cstheme="minorBidi"/>
          <w:b w:val="0"/>
          <w:bCs w:val="0"/>
          <w:sz w:val="22"/>
          <w:szCs w:val="22"/>
          <w:shd w:val="clear" w:color="auto" w:fill="auto"/>
          <w:lang w:val="ru-RU" w:eastAsia="ru-RU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TOC \o "1-4" \h \z \u </w:instrText>
      </w:r>
      <w:r>
        <w:rPr>
          <w:sz w:val="21"/>
          <w:szCs w:val="21"/>
        </w:rPr>
        <w:fldChar w:fldCharType="separate"/>
      </w:r>
      <w:hyperlink w:anchor="_Toc64392227" w:history="1">
        <w:r w:rsidR="00CC75B2" w:rsidRPr="00456F3E">
          <w:rPr>
            <w:rStyle w:val="Hyperlink"/>
          </w:rPr>
          <w:t>1</w:t>
        </w:r>
        <w:r w:rsidR="00CC75B2">
          <w:rPr>
            <w:rFonts w:cstheme="minorBidi"/>
            <w:b w:val="0"/>
            <w:bCs w:val="0"/>
            <w:sz w:val="22"/>
            <w:szCs w:val="22"/>
            <w:shd w:val="clear" w:color="auto" w:fill="auto"/>
            <w:lang w:val="ru-RU" w:eastAsia="ru-R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="00CC75B2" w:rsidRPr="00456F3E">
          <w:rPr>
            <w:rStyle w:val="Hyperlink"/>
          </w:rPr>
          <w:t>Preface</w:t>
        </w:r>
        <w:r w:rsidR="00CC75B2">
          <w:rPr>
            <w:webHidden/>
          </w:rPr>
          <w:tab/>
        </w:r>
        <w:r w:rsidR="00CC75B2">
          <w:rPr>
            <w:webHidden/>
          </w:rPr>
          <w:fldChar w:fldCharType="begin"/>
        </w:r>
        <w:r w:rsidR="00CC75B2">
          <w:rPr>
            <w:webHidden/>
          </w:rPr>
          <w:instrText xml:space="preserve"> PAGEREF _Toc64392227 \h </w:instrText>
        </w:r>
        <w:r w:rsidR="00CC75B2">
          <w:rPr>
            <w:webHidden/>
          </w:rPr>
        </w:r>
        <w:r w:rsidR="00CC75B2">
          <w:rPr>
            <w:webHidden/>
          </w:rPr>
          <w:fldChar w:fldCharType="separate"/>
        </w:r>
        <w:r w:rsidR="00CC75B2">
          <w:rPr>
            <w:webHidden/>
          </w:rPr>
          <w:t>1</w:t>
        </w:r>
        <w:r w:rsidR="00CC75B2">
          <w:rPr>
            <w:webHidden/>
          </w:rPr>
          <w:fldChar w:fldCharType="end"/>
        </w:r>
      </w:hyperlink>
    </w:p>
    <w:p w14:paraId="5B4E1D79" w14:textId="25C1FD1B" w:rsidR="00CC75B2" w:rsidRDefault="00CC75B2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hyperlink w:anchor="_Toc64392228" w:history="1">
        <w:r w:rsidRPr="00456F3E">
          <w:rPr>
            <w:rStyle w:val="Hyperlink"/>
            <w:noProof/>
          </w:rPr>
          <w:t>1.1</w:t>
        </w:r>
        <w:r>
          <w:rPr>
            <w:rFonts w:asciiTheme="minorHAnsi" w:hAnsiTheme="minorHAnsi" w:cstheme="minorBidi"/>
            <w:noProof/>
            <w:szCs w:val="22"/>
            <w:lang w:val="ru-RU" w:eastAsia="ru-RU"/>
          </w:rPr>
          <w:tab/>
        </w:r>
        <w:r w:rsidRPr="00456F3E">
          <w:rPr>
            <w:rStyle w:val="Hyperlink"/>
            <w:noProof/>
          </w:rPr>
          <w:t>Purpose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_Toc64392228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CD8AF0" w14:textId="6AD0C047" w:rsidR="00CC75B2" w:rsidRDefault="00CC75B2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hyperlink w:anchor="_Toc64392229" w:history="1">
        <w:r w:rsidRPr="00456F3E">
          <w:rPr>
            <w:rStyle w:val="Hyperlink"/>
            <w:noProof/>
          </w:rPr>
          <w:t>1.2</w:t>
        </w:r>
        <w:r>
          <w:rPr>
            <w:rFonts w:asciiTheme="minorHAnsi" w:hAnsiTheme="minorHAnsi" w:cstheme="minorBidi"/>
            <w:noProof/>
            <w:szCs w:val="22"/>
            <w:lang w:val="ru-RU" w:eastAsia="ru-RU"/>
          </w:rPr>
          <w:tab/>
        </w:r>
        <w:r w:rsidRPr="00456F3E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_Toc64392229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580D2E" w14:textId="3C95136D" w:rsidR="00CC75B2" w:rsidRDefault="00CC75B2">
      <w:pPr>
        <w:pStyle w:val="TOC1"/>
        <w:rPr>
          <w:rFonts w:cstheme="minorBidi"/>
          <w:b w:val="0"/>
          <w:bCs w:val="0"/>
          <w:sz w:val="22"/>
          <w:szCs w:val="22"/>
          <w:shd w:val="clear" w:color="auto" w:fill="auto"/>
          <w:lang w:val="ru-RU" w:eastAsia="ru-RU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hyperlink w:anchor="_Toc64392230" w:history="1">
        <w:r w:rsidRPr="00456F3E">
          <w:rPr>
            <w:rStyle w:val="Hyperlink"/>
          </w:rPr>
          <w:t>2</w:t>
        </w:r>
        <w:r>
          <w:rPr>
            <w:rFonts w:cstheme="minorBidi"/>
            <w:b w:val="0"/>
            <w:bCs w:val="0"/>
            <w:sz w:val="22"/>
            <w:szCs w:val="22"/>
            <w:shd w:val="clear" w:color="auto" w:fill="auto"/>
            <w:lang w:val="ru-RU" w:eastAsia="ru-R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Pr="00456F3E">
          <w:rPr>
            <w:rStyle w:val="Hyperlink"/>
          </w:rPr>
          <w:t>L1 Error 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_Toc64392230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2FE5814" w14:textId="2927E9C9" w:rsidR="00CC75B2" w:rsidRDefault="00CC75B2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hyperlink w:anchor="_Toc64392231" w:history="1">
        <w:r w:rsidRPr="00456F3E">
          <w:rPr>
            <w:rStyle w:val="Hyperlink"/>
            <w:noProof/>
          </w:rPr>
          <w:t>2.1</w:t>
        </w:r>
        <w:r>
          <w:rPr>
            <w:rFonts w:asciiTheme="minorHAnsi" w:hAnsiTheme="minorHAnsi" w:cstheme="minorBidi"/>
            <w:noProof/>
            <w:szCs w:val="22"/>
            <w:lang w:val="ru-RU" w:eastAsia="ru-RU"/>
          </w:rPr>
          <w:tab/>
        </w:r>
        <w:r w:rsidRPr="00456F3E">
          <w:rPr>
            <w:rStyle w:val="Hyperlink"/>
            <w:noProof/>
          </w:rPr>
          <w:t>Log In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_Toc64392231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85E436" w14:textId="29771D3B" w:rsidR="00CC75B2" w:rsidRDefault="00CC75B2">
      <w:pPr>
        <w:pStyle w:val="TOC1"/>
        <w:rPr>
          <w:rFonts w:cstheme="minorBidi"/>
          <w:b w:val="0"/>
          <w:bCs w:val="0"/>
          <w:sz w:val="22"/>
          <w:szCs w:val="22"/>
          <w:shd w:val="clear" w:color="auto" w:fill="auto"/>
          <w:lang w:val="ru-RU" w:eastAsia="ru-RU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hyperlink w:anchor="_Toc64392232" w:history="1">
        <w:r w:rsidRPr="00456F3E">
          <w:rPr>
            <w:rStyle w:val="Hyperlink"/>
          </w:rPr>
          <w:t>3</w:t>
        </w:r>
        <w:r>
          <w:rPr>
            <w:rFonts w:cstheme="minorBidi"/>
            <w:b w:val="0"/>
            <w:bCs w:val="0"/>
            <w:sz w:val="22"/>
            <w:szCs w:val="22"/>
            <w:shd w:val="clear" w:color="auto" w:fill="auto"/>
            <w:lang w:val="ru-RU" w:eastAsia="ru-RU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ab/>
        </w:r>
        <w:r w:rsidRPr="00456F3E">
          <w:rPr>
            <w:rStyle w:val="Hyperlink"/>
          </w:rPr>
          <w:t>L2 Error 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_Toc64392232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590C980" w14:textId="35B3420B" w:rsidR="00CC75B2" w:rsidRDefault="00CC75B2">
      <w:pPr>
        <w:pStyle w:val="TOC2"/>
        <w:tabs>
          <w:tab w:val="left" w:pos="794"/>
          <w:tab w:val="right" w:leader="dot" w:pos="10790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hyperlink w:anchor="_Toc64392233" w:history="1">
        <w:r w:rsidRPr="00456F3E">
          <w:rPr>
            <w:rStyle w:val="Hyperlink"/>
            <w:noProof/>
          </w:rPr>
          <w:t>3.1</w:t>
        </w:r>
        <w:r>
          <w:rPr>
            <w:rFonts w:asciiTheme="minorHAnsi" w:hAnsiTheme="minorHAnsi" w:cstheme="minorBidi"/>
            <w:noProof/>
            <w:szCs w:val="22"/>
            <w:lang w:val="ru-RU" w:eastAsia="ru-RU"/>
          </w:rPr>
          <w:tab/>
        </w:r>
        <w:r w:rsidRPr="00456F3E">
          <w:rPr>
            <w:rStyle w:val="Hyperlink"/>
            <w:noProof/>
          </w:rPr>
          <w:t>System does not respond to barcode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_Toc64392233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5BC783" w14:textId="5A765AC6" w:rsidR="007E222F" w:rsidRDefault="007E222F" w:rsidP="007E222F">
      <w:pPr>
        <w:pStyle w:val="TOC1"/>
        <w:tabs>
          <w:tab w:val="clear" w:pos="0"/>
          <w:tab w:val="clear" w:pos="440"/>
        </w:tabs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fldChar w:fldCharType="end"/>
      </w:r>
    </w:p>
    <w:p w14:paraId="0401CF6D" w14:textId="77777777" w:rsidR="007E222F" w:rsidRDefault="007E222F" w:rsidP="007E222F">
      <w:pPr>
        <w:rPr>
          <w:b/>
          <w:bCs/>
          <w:sz w:val="21"/>
          <w:szCs w:val="21"/>
        </w:rPr>
        <w:sectPr w:rsidR="007E222F" w:rsidSect="000346DB">
          <w:headerReference w:type="default" r:id="rId8"/>
          <w:footerReference w:type="default" r:id="rId9"/>
          <w:type w:val="continuous"/>
          <w:pgSz w:w="12240" w:h="15840" w:code="1"/>
          <w:pgMar w:top="1247" w:right="720" w:bottom="720" w:left="720" w:header="340" w:footer="663" w:gutter="0"/>
          <w:cols w:space="720"/>
          <w:docGrid w:linePitch="360"/>
        </w:sectPr>
      </w:pPr>
    </w:p>
    <w:p w14:paraId="547F2C1D" w14:textId="77777777" w:rsidR="007E222F" w:rsidRDefault="007E222F" w:rsidP="007E222F">
      <w:pPr>
        <w:rPr>
          <w:b/>
          <w:bCs/>
          <w:sz w:val="21"/>
          <w:szCs w:val="21"/>
        </w:rPr>
        <w:sectPr w:rsidR="007E222F" w:rsidSect="0084061D">
          <w:type w:val="continuous"/>
          <w:pgSz w:w="12240" w:h="15840" w:code="1"/>
          <w:pgMar w:top="720" w:right="720" w:bottom="720" w:left="720" w:header="720" w:footer="720" w:gutter="0"/>
          <w:pgNumType w:start="1"/>
          <w:cols w:space="720"/>
          <w:docGrid w:linePitch="360"/>
        </w:sectPr>
      </w:pPr>
      <w:r>
        <w:rPr>
          <w:b/>
          <w:bCs/>
          <w:sz w:val="21"/>
          <w:szCs w:val="21"/>
        </w:rPr>
        <w:br w:type="page"/>
      </w:r>
    </w:p>
    <w:p w14:paraId="5FDFD230" w14:textId="77777777" w:rsidR="007E222F" w:rsidRPr="00E7203E" w:rsidRDefault="007E222F" w:rsidP="006F24C0">
      <w:pPr>
        <w:pStyle w:val="Heading1"/>
        <w:ind w:left="426"/>
      </w:pPr>
      <w:bookmarkStart w:id="2" w:name="_Toc13258617"/>
      <w:bookmarkStart w:id="3" w:name="_Toc64392227"/>
      <w:r w:rsidRPr="00C47891">
        <w:lastRenderedPageBreak/>
        <w:t>Preface</w:t>
      </w:r>
      <w:bookmarkEnd w:id="2"/>
      <w:bookmarkEnd w:id="3"/>
    </w:p>
    <w:p w14:paraId="288F7127" w14:textId="77777777" w:rsidR="007E222F" w:rsidRPr="00E7203E" w:rsidRDefault="007E222F" w:rsidP="007E222F">
      <w:pPr>
        <w:pStyle w:val="Heading2"/>
      </w:pPr>
      <w:bookmarkStart w:id="4" w:name="_Toc22740262"/>
      <w:bookmarkStart w:id="5" w:name="_Toc64392228"/>
      <w:r w:rsidRPr="00E7203E">
        <w:t xml:space="preserve">Purpose of the </w:t>
      </w:r>
      <w:r w:rsidRPr="00C47891">
        <w:t>Document</w:t>
      </w:r>
      <w:bookmarkEnd w:id="4"/>
      <w:bookmarkEnd w:id="5"/>
    </w:p>
    <w:p w14:paraId="21F4A65C" w14:textId="581ED091" w:rsidR="007E222F" w:rsidRDefault="007E222F" w:rsidP="007E222F">
      <w:pPr>
        <w:tabs>
          <w:tab w:val="left" w:pos="284"/>
        </w:tabs>
        <w:spacing w:after="0"/>
        <w:jc w:val="both"/>
      </w:pPr>
      <w:r w:rsidRPr="004348B7">
        <w:t xml:space="preserve">The purpose of this document is to provide detailed instructions on how to </w:t>
      </w:r>
      <w:r w:rsidR="003D2282">
        <w:t xml:space="preserve">troubleshoot </w:t>
      </w:r>
      <w:r w:rsidR="00CC75B2">
        <w:t>The</w:t>
      </w:r>
      <w:r w:rsidR="0077295D">
        <w:t xml:space="preserve"> Application Platform</w:t>
      </w:r>
      <w:r w:rsidRPr="004348B7">
        <w:t>, i</w:t>
      </w:r>
      <w:r w:rsidR="003D2282">
        <w:t>n case of errors or troubles.</w:t>
      </w:r>
    </w:p>
    <w:p w14:paraId="2DDE4203" w14:textId="77777777" w:rsidR="003D2282" w:rsidRDefault="003D2282" w:rsidP="007E222F">
      <w:pPr>
        <w:tabs>
          <w:tab w:val="left" w:pos="284"/>
        </w:tabs>
        <w:spacing w:after="0"/>
        <w:jc w:val="both"/>
      </w:pPr>
    </w:p>
    <w:p w14:paraId="419ECBF2" w14:textId="77777777" w:rsidR="007E222F" w:rsidRPr="00C7623F" w:rsidRDefault="007E222F" w:rsidP="007E222F">
      <w:pPr>
        <w:pStyle w:val="Heading2"/>
      </w:pPr>
      <w:bookmarkStart w:id="6" w:name="_Toc22740263"/>
      <w:bookmarkStart w:id="7" w:name="_Toc64392229"/>
      <w:r w:rsidRPr="00C47891">
        <w:t>Audience</w:t>
      </w:r>
      <w:bookmarkEnd w:id="6"/>
      <w:bookmarkEnd w:id="7"/>
    </w:p>
    <w:p w14:paraId="0402E96C" w14:textId="112AE178" w:rsidR="007E222F" w:rsidRDefault="007E222F" w:rsidP="007E222F">
      <w:pPr>
        <w:tabs>
          <w:tab w:val="left" w:pos="284"/>
        </w:tabs>
        <w:spacing w:after="0"/>
        <w:jc w:val="both"/>
        <w:rPr>
          <w:rFonts w:cstheme="minorHAnsi"/>
        </w:rPr>
      </w:pPr>
      <w:r w:rsidRPr="00B34E5B">
        <w:rPr>
          <w:rFonts w:cstheme="minorHAnsi"/>
        </w:rPr>
        <w:t xml:space="preserve">This </w:t>
      </w:r>
      <w:r w:rsidR="00F512D4">
        <w:rPr>
          <w:rFonts w:cstheme="minorHAnsi"/>
        </w:rPr>
        <w:t>Troubleshooting Guide</w:t>
      </w:r>
      <w:r w:rsidRPr="00B34E5B">
        <w:rPr>
          <w:rFonts w:cstheme="minorHAnsi"/>
        </w:rPr>
        <w:t xml:space="preserve"> is targeted to:</w:t>
      </w:r>
    </w:p>
    <w:p w14:paraId="5E8944EE" w14:textId="4A64865D" w:rsidR="007E222F" w:rsidRDefault="007E222F" w:rsidP="00CA2886">
      <w:pPr>
        <w:pStyle w:val="Bullet"/>
        <w:numPr>
          <w:ilvl w:val="0"/>
          <w:numId w:val="3"/>
        </w:numPr>
        <w:tabs>
          <w:tab w:val="left" w:pos="284"/>
        </w:tabs>
        <w:spacing w:before="0" w:after="0"/>
        <w:rPr>
          <w:rFonts w:asciiTheme="minorHAnsi" w:hAnsiTheme="minorHAnsi" w:cstheme="minorHAnsi"/>
          <w:sz w:val="22"/>
        </w:rPr>
      </w:pPr>
      <w:r w:rsidRPr="00A83006">
        <w:rPr>
          <w:rFonts w:asciiTheme="minorHAnsi" w:hAnsiTheme="minorHAnsi" w:cstheme="minorHAnsi"/>
          <w:sz w:val="22"/>
        </w:rPr>
        <w:t xml:space="preserve">Users </w:t>
      </w:r>
      <w:r w:rsidR="00970FA3">
        <w:rPr>
          <w:rFonts w:asciiTheme="minorHAnsi" w:hAnsiTheme="minorHAnsi" w:cstheme="minorHAnsi"/>
          <w:sz w:val="22"/>
        </w:rPr>
        <w:t>are using</w:t>
      </w:r>
      <w:r w:rsidRPr="00A83006">
        <w:rPr>
          <w:rFonts w:asciiTheme="minorHAnsi" w:hAnsiTheme="minorHAnsi" w:cstheme="minorHAnsi"/>
          <w:sz w:val="22"/>
        </w:rPr>
        <w:t xml:space="preserve"> </w:t>
      </w:r>
      <w:r w:rsidR="0077295D">
        <w:t>A</w:t>
      </w:r>
      <w:r w:rsidR="00CC75B2">
        <w:rPr>
          <w:lang w:val="en-US"/>
        </w:rPr>
        <w:t>pp</w:t>
      </w:r>
    </w:p>
    <w:p w14:paraId="614043C9" w14:textId="6DA5DEBD" w:rsidR="007E222F" w:rsidRPr="007B4645" w:rsidRDefault="00A906A3" w:rsidP="006F24C0">
      <w:pPr>
        <w:pStyle w:val="Heading1"/>
        <w:ind w:left="426"/>
      </w:pPr>
      <w:bookmarkStart w:id="8" w:name="_Toc13258656"/>
      <w:bookmarkStart w:id="9" w:name="_Toc64392230"/>
      <w:r>
        <w:t xml:space="preserve">L1 </w:t>
      </w:r>
      <w:r w:rsidR="003D2282">
        <w:t>Error cases</w:t>
      </w:r>
      <w:bookmarkEnd w:id="9"/>
    </w:p>
    <w:p w14:paraId="21AA7F9B" w14:textId="1B6EDB3B" w:rsidR="0083608C" w:rsidRDefault="005D5E3A" w:rsidP="007E222F">
      <w:pPr>
        <w:pStyle w:val="Heading2"/>
      </w:pPr>
      <w:bookmarkStart w:id="10" w:name="_Toc64392231"/>
      <w:r>
        <w:t>Log In error</w:t>
      </w:r>
      <w:bookmarkEnd w:id="10"/>
    </w:p>
    <w:p w14:paraId="12AFF6D9" w14:textId="77777777" w:rsidR="0083608C" w:rsidRDefault="0083608C" w:rsidP="0083608C"/>
    <w:bookmarkEnd w:id="8"/>
    <w:p w14:paraId="5ACAC2B3" w14:textId="77777777" w:rsidR="00A906A3" w:rsidRDefault="00A906A3">
      <w:pPr>
        <w:rPr>
          <w:rFonts w:ascii="Calibri" w:eastAsiaTheme="majorEastAsia" w:hAnsi="Calibri" w:cstheme="majorBidi"/>
          <w:b/>
          <w:sz w:val="36"/>
          <w:szCs w:val="36"/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bCs/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14:paraId="65246B04" w14:textId="6531520F" w:rsidR="00A906A3" w:rsidRPr="00A906A3" w:rsidRDefault="00A906A3" w:rsidP="00A906A3">
      <w:pPr>
        <w:pStyle w:val="Heading1"/>
        <w:ind w:left="431" w:hanging="431"/>
      </w:pPr>
      <w:bookmarkStart w:id="11" w:name="_Toc64392232"/>
      <w:r>
        <w:lastRenderedPageBreak/>
        <w:t>L2 Error cases</w:t>
      </w:r>
      <w:bookmarkEnd w:id="11"/>
    </w:p>
    <w:p w14:paraId="0C91F3F9" w14:textId="6AF8AF3D" w:rsidR="00A906A3" w:rsidRDefault="00A906A3" w:rsidP="00A906A3">
      <w:pPr>
        <w:pStyle w:val="Heading2"/>
        <w:ind w:left="578" w:hanging="578"/>
      </w:pPr>
      <w:bookmarkStart w:id="12" w:name="_Toc64392233"/>
      <w:r>
        <w:t>System does not respond</w:t>
      </w:r>
      <w:bookmarkStart w:id="13" w:name="_GoBack"/>
      <w:bookmarkEnd w:id="12"/>
      <w:bookmarkEnd w:id="13"/>
    </w:p>
    <w:p w14:paraId="59B9BE40" w14:textId="77777777" w:rsidR="00A906A3" w:rsidRPr="00A906A3" w:rsidRDefault="00A906A3" w:rsidP="00A906A3"/>
    <w:p w14:paraId="15786026" w14:textId="77777777" w:rsidR="00A906A3" w:rsidRDefault="00A906A3" w:rsidP="00907B2A"/>
    <w:p w14:paraId="6CF3D639" w14:textId="77777777" w:rsidR="00907B2A" w:rsidRDefault="00907B2A" w:rsidP="00674CA0"/>
    <w:p w14:paraId="70ABB037" w14:textId="77777777" w:rsidR="00D84C61" w:rsidRPr="00092AED" w:rsidRDefault="00D84C61" w:rsidP="00A906A3"/>
    <w:sectPr w:rsidR="00D84C61" w:rsidRPr="00092AED" w:rsidSect="003D2282">
      <w:headerReference w:type="default" r:id="rId10"/>
      <w:footerReference w:type="default" r:id="rId11"/>
      <w:type w:val="continuous"/>
      <w:pgSz w:w="12240" w:h="15840" w:code="1"/>
      <w:pgMar w:top="1247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A3072" w14:textId="77777777" w:rsidR="00F52691" w:rsidRDefault="00F52691" w:rsidP="007866C6">
      <w:pPr>
        <w:spacing w:after="0" w:line="240" w:lineRule="auto"/>
      </w:pPr>
      <w:r>
        <w:separator/>
      </w:r>
    </w:p>
  </w:endnote>
  <w:endnote w:type="continuationSeparator" w:id="0">
    <w:p w14:paraId="3C16695D" w14:textId="77777777" w:rsidR="00F52691" w:rsidRDefault="00F52691" w:rsidP="00786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360A0" w14:textId="7F7F425B" w:rsidR="00EF0156" w:rsidRPr="00A266AC" w:rsidRDefault="00EF0156" w:rsidP="00A266AC">
    <w:pPr>
      <w:tabs>
        <w:tab w:val="left" w:pos="526"/>
        <w:tab w:val="center" w:pos="4550"/>
        <w:tab w:val="left" w:pos="5818"/>
        <w:tab w:val="right" w:pos="10540"/>
      </w:tabs>
      <w:spacing w:after="0"/>
      <w:ind w:right="260"/>
      <w:jc w:val="center"/>
      <w:rPr>
        <w:sz w:val="18"/>
        <w:szCs w:val="18"/>
      </w:rPr>
    </w:pPr>
    <w:r>
      <w:rPr>
        <w:color w:val="000000" w:themeColor="text1"/>
        <w:sz w:val="18"/>
      </w:rPr>
      <w:t>Copyright©</w:t>
    </w:r>
    <w:r w:rsidR="00CC75B2">
      <w:rPr>
        <w:color w:val="000000" w:themeColor="text1"/>
        <w:sz w:val="18"/>
      </w:rPr>
      <w:t>&lt;YYYY&gt; &lt;Company Name&gt;</w:t>
    </w:r>
    <w:r>
      <w:rPr>
        <w:color w:val="000000" w:themeColor="text1"/>
        <w:sz w:val="18"/>
      </w:rPr>
      <w:t xml:space="preserve"> All Rights Reserved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38C15" w14:textId="1853EDBF" w:rsidR="00092AED" w:rsidRPr="00092AED" w:rsidRDefault="00EF0156" w:rsidP="00092AED">
    <w:pPr>
      <w:tabs>
        <w:tab w:val="left" w:pos="526"/>
        <w:tab w:val="center" w:pos="4550"/>
        <w:tab w:val="left" w:pos="5818"/>
        <w:tab w:val="right" w:pos="10540"/>
      </w:tabs>
      <w:spacing w:after="0"/>
      <w:ind w:right="260"/>
      <w:jc w:val="center"/>
      <w:rPr>
        <w:color w:val="000000" w:themeColor="text1"/>
        <w:sz w:val="18"/>
      </w:rPr>
    </w:pPr>
    <w:r>
      <w:rPr>
        <w:color w:val="000000" w:themeColor="text1"/>
        <w:sz w:val="18"/>
      </w:rPr>
      <w:t xml:space="preserve">                                                       Copyright©20</w:t>
    </w:r>
    <w:r w:rsidR="00CE59E5">
      <w:rPr>
        <w:color w:val="000000" w:themeColor="text1"/>
        <w:sz w:val="18"/>
      </w:rPr>
      <w:t>19-2020</w:t>
    </w:r>
    <w:r>
      <w:rPr>
        <w:color w:val="000000" w:themeColor="text1"/>
        <w:sz w:val="18"/>
      </w:rPr>
      <w:t xml:space="preserve"> Panasonic Corporation of North America. All Rights Reserved</w:t>
    </w:r>
    <w:r w:rsidRPr="002F1914">
      <w:rPr>
        <w:color w:val="595959" w:themeColor="text1" w:themeTint="A6"/>
        <w:spacing w:val="60"/>
        <w:szCs w:val="24"/>
      </w:rPr>
      <w:tab/>
    </w:r>
    <w:r w:rsidRPr="00E8379E">
      <w:rPr>
        <w:color w:val="000000" w:themeColor="text1"/>
        <w:sz w:val="18"/>
      </w:rPr>
      <w:t xml:space="preserve">Page </w:t>
    </w:r>
    <w:r w:rsidRPr="00E8379E">
      <w:rPr>
        <w:b/>
        <w:color w:val="000000" w:themeColor="text1"/>
        <w:sz w:val="18"/>
      </w:rPr>
      <w:fldChar w:fldCharType="begin"/>
    </w:r>
    <w:r w:rsidRPr="00E8379E">
      <w:rPr>
        <w:b/>
        <w:color w:val="000000" w:themeColor="text1"/>
        <w:sz w:val="18"/>
      </w:rPr>
      <w:instrText xml:space="preserve"> PAGE   \* MERGEFORMAT </w:instrText>
    </w:r>
    <w:r w:rsidRPr="00E8379E">
      <w:rPr>
        <w:b/>
        <w:color w:val="000000" w:themeColor="text1"/>
        <w:sz w:val="18"/>
      </w:rPr>
      <w:fldChar w:fldCharType="separate"/>
    </w:r>
    <w:r>
      <w:rPr>
        <w:b/>
        <w:noProof/>
        <w:color w:val="000000" w:themeColor="text1"/>
        <w:sz w:val="18"/>
      </w:rPr>
      <w:t>18</w:t>
    </w:r>
    <w:r w:rsidRPr="00E8379E">
      <w:rPr>
        <w:b/>
        <w:color w:val="000000" w:themeColor="text1"/>
        <w:sz w:val="18"/>
      </w:rPr>
      <w:fldChar w:fldCharType="end"/>
    </w:r>
  </w:p>
  <w:p w14:paraId="4AD8C5A1" w14:textId="77777777" w:rsidR="00EF0156" w:rsidRDefault="00EF01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B49D6" w14:textId="77777777" w:rsidR="00F52691" w:rsidRDefault="00F52691" w:rsidP="007866C6">
      <w:pPr>
        <w:spacing w:after="0" w:line="240" w:lineRule="auto"/>
      </w:pPr>
      <w:r>
        <w:separator/>
      </w:r>
    </w:p>
  </w:footnote>
  <w:footnote w:type="continuationSeparator" w:id="0">
    <w:p w14:paraId="2484AF77" w14:textId="77777777" w:rsidR="00F52691" w:rsidRDefault="00F52691" w:rsidP="00786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1A2C3" w14:textId="138F3583" w:rsidR="00EF0156" w:rsidRPr="005E47D7" w:rsidRDefault="00CC75B2" w:rsidP="00560383">
    <w:pPr>
      <w:pStyle w:val="Header"/>
      <w:tabs>
        <w:tab w:val="left" w:pos="3261"/>
      </w:tabs>
      <w:rPr>
        <w:sz w:val="18"/>
        <w:szCs w:val="18"/>
      </w:rPr>
    </w:pPr>
    <w:r>
      <w:rPr>
        <w:noProof/>
      </w:rPr>
      <w:t>LOGO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68969" w14:textId="55C203CF" w:rsidR="00EF0156" w:rsidRPr="005E47D7" w:rsidRDefault="00C00564" w:rsidP="00560383">
    <w:pPr>
      <w:pStyle w:val="Header"/>
      <w:tabs>
        <w:tab w:val="left" w:pos="3261"/>
      </w:tabs>
      <w:rPr>
        <w:sz w:val="18"/>
        <w:szCs w:val="18"/>
      </w:rPr>
    </w:pPr>
    <w:ins w:id="14" w:author="Boris Yurkin" w:date="2020-04-09T16:39:00Z">
      <w:r>
        <w:rPr>
          <w:noProof/>
        </w:rPr>
        <w:drawing>
          <wp:anchor distT="0" distB="0" distL="114300" distR="114300" simplePos="0" relativeHeight="251665408" behindDoc="1" locked="0" layoutInCell="1" allowOverlap="1" wp14:anchorId="0F190D0B" wp14:editId="1D26A658">
            <wp:simplePos x="0" y="0"/>
            <wp:positionH relativeFrom="margin">
              <wp:align>left</wp:align>
            </wp:positionH>
            <wp:positionV relativeFrom="paragraph">
              <wp:posOffset>-220980</wp:posOffset>
            </wp:positionV>
            <wp:extent cx="833120" cy="375920"/>
            <wp:effectExtent l="0" t="0" r="508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C4EC1D4"/>
    <w:lvl w:ilvl="0">
      <w:start w:val="1"/>
      <w:numFmt w:val="decimal"/>
      <w:pStyle w:val="Heading1"/>
      <w:lvlText w:val="%1"/>
      <w:lvlJc w:val="left"/>
      <w:pPr>
        <w:ind w:left="2559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8A4890"/>
    <w:multiLevelType w:val="hybridMultilevel"/>
    <w:tmpl w:val="0CAC7D42"/>
    <w:lvl w:ilvl="0" w:tplc="F0E8758E">
      <w:start w:val="1"/>
      <w:numFmt w:val="bullet"/>
      <w:pStyle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13989"/>
    <w:multiLevelType w:val="hybridMultilevel"/>
    <w:tmpl w:val="DB90B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oris Yurkin">
    <w15:presenceInfo w15:providerId="AD" w15:userId="S-1-5-21-3875266317-1587387041-2282463508-65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IN" w:vendorID="64" w:dllVersion="4096" w:nlCheck="1" w:checkStyle="0"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CD"/>
    <w:rsid w:val="0000159E"/>
    <w:rsid w:val="000028E2"/>
    <w:rsid w:val="0000340D"/>
    <w:rsid w:val="00003EFA"/>
    <w:rsid w:val="00005BD1"/>
    <w:rsid w:val="000065BC"/>
    <w:rsid w:val="00007725"/>
    <w:rsid w:val="00007B60"/>
    <w:rsid w:val="00007C89"/>
    <w:rsid w:val="00010022"/>
    <w:rsid w:val="000103CE"/>
    <w:rsid w:val="0001091E"/>
    <w:rsid w:val="00011C4B"/>
    <w:rsid w:val="0001349E"/>
    <w:rsid w:val="00013E2D"/>
    <w:rsid w:val="00014B93"/>
    <w:rsid w:val="000154FC"/>
    <w:rsid w:val="0001786D"/>
    <w:rsid w:val="00017B1E"/>
    <w:rsid w:val="0002073E"/>
    <w:rsid w:val="00020C47"/>
    <w:rsid w:val="00020D5C"/>
    <w:rsid w:val="00021BF7"/>
    <w:rsid w:val="000222A0"/>
    <w:rsid w:val="0002251E"/>
    <w:rsid w:val="00022606"/>
    <w:rsid w:val="000231C5"/>
    <w:rsid w:val="00023459"/>
    <w:rsid w:val="00024989"/>
    <w:rsid w:val="00025363"/>
    <w:rsid w:val="00026B67"/>
    <w:rsid w:val="00027C83"/>
    <w:rsid w:val="000307D1"/>
    <w:rsid w:val="00030AB1"/>
    <w:rsid w:val="00031245"/>
    <w:rsid w:val="00031CE8"/>
    <w:rsid w:val="0003283C"/>
    <w:rsid w:val="00032E0D"/>
    <w:rsid w:val="00033639"/>
    <w:rsid w:val="00034497"/>
    <w:rsid w:val="0003453C"/>
    <w:rsid w:val="000346DB"/>
    <w:rsid w:val="00034F41"/>
    <w:rsid w:val="000356EB"/>
    <w:rsid w:val="00037009"/>
    <w:rsid w:val="00037995"/>
    <w:rsid w:val="00040BA4"/>
    <w:rsid w:val="0004190A"/>
    <w:rsid w:val="00041E52"/>
    <w:rsid w:val="00042123"/>
    <w:rsid w:val="00042B6B"/>
    <w:rsid w:val="00042D05"/>
    <w:rsid w:val="00043725"/>
    <w:rsid w:val="000452F4"/>
    <w:rsid w:val="00046646"/>
    <w:rsid w:val="00046784"/>
    <w:rsid w:val="000508FB"/>
    <w:rsid w:val="00051BF2"/>
    <w:rsid w:val="00051C9B"/>
    <w:rsid w:val="00052631"/>
    <w:rsid w:val="000549B4"/>
    <w:rsid w:val="00055381"/>
    <w:rsid w:val="000554AA"/>
    <w:rsid w:val="00055D90"/>
    <w:rsid w:val="00056A39"/>
    <w:rsid w:val="000578B6"/>
    <w:rsid w:val="000608DE"/>
    <w:rsid w:val="000618DA"/>
    <w:rsid w:val="00061A3D"/>
    <w:rsid w:val="00061C14"/>
    <w:rsid w:val="00062EFD"/>
    <w:rsid w:val="0006437D"/>
    <w:rsid w:val="000647FE"/>
    <w:rsid w:val="00064C2E"/>
    <w:rsid w:val="00064E03"/>
    <w:rsid w:val="00065B97"/>
    <w:rsid w:val="000722BF"/>
    <w:rsid w:val="000728E0"/>
    <w:rsid w:val="000732D0"/>
    <w:rsid w:val="00073B26"/>
    <w:rsid w:val="00074262"/>
    <w:rsid w:val="000744DF"/>
    <w:rsid w:val="0007479E"/>
    <w:rsid w:val="00076FB7"/>
    <w:rsid w:val="00080BFD"/>
    <w:rsid w:val="00080CDA"/>
    <w:rsid w:val="00080EBB"/>
    <w:rsid w:val="0008130B"/>
    <w:rsid w:val="000822C8"/>
    <w:rsid w:val="000828E1"/>
    <w:rsid w:val="00083300"/>
    <w:rsid w:val="00084983"/>
    <w:rsid w:val="00086A5B"/>
    <w:rsid w:val="0009015D"/>
    <w:rsid w:val="0009020E"/>
    <w:rsid w:val="00090778"/>
    <w:rsid w:val="0009086B"/>
    <w:rsid w:val="00091F28"/>
    <w:rsid w:val="00092AED"/>
    <w:rsid w:val="00092C55"/>
    <w:rsid w:val="00094769"/>
    <w:rsid w:val="00094880"/>
    <w:rsid w:val="00094C5D"/>
    <w:rsid w:val="0009579B"/>
    <w:rsid w:val="00096129"/>
    <w:rsid w:val="0009625B"/>
    <w:rsid w:val="00096AFF"/>
    <w:rsid w:val="000A0377"/>
    <w:rsid w:val="000A087B"/>
    <w:rsid w:val="000A0C8B"/>
    <w:rsid w:val="000A0CA1"/>
    <w:rsid w:val="000A33C6"/>
    <w:rsid w:val="000A3E5A"/>
    <w:rsid w:val="000A4EAC"/>
    <w:rsid w:val="000A520B"/>
    <w:rsid w:val="000A5380"/>
    <w:rsid w:val="000A633E"/>
    <w:rsid w:val="000A643A"/>
    <w:rsid w:val="000A6602"/>
    <w:rsid w:val="000A66E8"/>
    <w:rsid w:val="000A677F"/>
    <w:rsid w:val="000A710D"/>
    <w:rsid w:val="000A77FB"/>
    <w:rsid w:val="000B0CCE"/>
    <w:rsid w:val="000B183E"/>
    <w:rsid w:val="000B2FAF"/>
    <w:rsid w:val="000B4D07"/>
    <w:rsid w:val="000B5B93"/>
    <w:rsid w:val="000B6A70"/>
    <w:rsid w:val="000B6D8F"/>
    <w:rsid w:val="000C07D7"/>
    <w:rsid w:val="000C0A9B"/>
    <w:rsid w:val="000C0BBF"/>
    <w:rsid w:val="000C1169"/>
    <w:rsid w:val="000C1B72"/>
    <w:rsid w:val="000C1DC5"/>
    <w:rsid w:val="000C3352"/>
    <w:rsid w:val="000C3B06"/>
    <w:rsid w:val="000C3DE7"/>
    <w:rsid w:val="000C3FD3"/>
    <w:rsid w:val="000C5428"/>
    <w:rsid w:val="000C577E"/>
    <w:rsid w:val="000C602A"/>
    <w:rsid w:val="000C69C0"/>
    <w:rsid w:val="000C6E20"/>
    <w:rsid w:val="000D0F8A"/>
    <w:rsid w:val="000D264E"/>
    <w:rsid w:val="000D2947"/>
    <w:rsid w:val="000D56A7"/>
    <w:rsid w:val="000D5C20"/>
    <w:rsid w:val="000D7417"/>
    <w:rsid w:val="000E3285"/>
    <w:rsid w:val="000E3B9B"/>
    <w:rsid w:val="000E4D68"/>
    <w:rsid w:val="000E5600"/>
    <w:rsid w:val="000E6D4B"/>
    <w:rsid w:val="000E6F0F"/>
    <w:rsid w:val="000F096A"/>
    <w:rsid w:val="000F102B"/>
    <w:rsid w:val="000F13B9"/>
    <w:rsid w:val="000F30BC"/>
    <w:rsid w:val="000F3A92"/>
    <w:rsid w:val="000F590F"/>
    <w:rsid w:val="000F79B0"/>
    <w:rsid w:val="000F7C90"/>
    <w:rsid w:val="0010095A"/>
    <w:rsid w:val="001022B6"/>
    <w:rsid w:val="001032F2"/>
    <w:rsid w:val="00104CA0"/>
    <w:rsid w:val="001051FA"/>
    <w:rsid w:val="00107720"/>
    <w:rsid w:val="00107967"/>
    <w:rsid w:val="00112402"/>
    <w:rsid w:val="001147D9"/>
    <w:rsid w:val="001149C3"/>
    <w:rsid w:val="00114E80"/>
    <w:rsid w:val="00115B23"/>
    <w:rsid w:val="00121430"/>
    <w:rsid w:val="00122277"/>
    <w:rsid w:val="00122847"/>
    <w:rsid w:val="001237AA"/>
    <w:rsid w:val="00123980"/>
    <w:rsid w:val="001241CD"/>
    <w:rsid w:val="00125849"/>
    <w:rsid w:val="001258E6"/>
    <w:rsid w:val="00126A49"/>
    <w:rsid w:val="00127830"/>
    <w:rsid w:val="00130DC4"/>
    <w:rsid w:val="00130EA1"/>
    <w:rsid w:val="00132A8F"/>
    <w:rsid w:val="00134743"/>
    <w:rsid w:val="00134D25"/>
    <w:rsid w:val="00134E8D"/>
    <w:rsid w:val="0013576F"/>
    <w:rsid w:val="00136057"/>
    <w:rsid w:val="001369B0"/>
    <w:rsid w:val="00140654"/>
    <w:rsid w:val="001428F4"/>
    <w:rsid w:val="00142FF1"/>
    <w:rsid w:val="001437AE"/>
    <w:rsid w:val="00143A27"/>
    <w:rsid w:val="001448EA"/>
    <w:rsid w:val="00144DB6"/>
    <w:rsid w:val="001451F6"/>
    <w:rsid w:val="001477F2"/>
    <w:rsid w:val="00147EC7"/>
    <w:rsid w:val="00150180"/>
    <w:rsid w:val="00151246"/>
    <w:rsid w:val="00151BBA"/>
    <w:rsid w:val="001529FF"/>
    <w:rsid w:val="00153D07"/>
    <w:rsid w:val="001541A0"/>
    <w:rsid w:val="00154854"/>
    <w:rsid w:val="0015507D"/>
    <w:rsid w:val="00157038"/>
    <w:rsid w:val="00157117"/>
    <w:rsid w:val="001618F8"/>
    <w:rsid w:val="00163B7A"/>
    <w:rsid w:val="0016457C"/>
    <w:rsid w:val="00167608"/>
    <w:rsid w:val="00167B56"/>
    <w:rsid w:val="00170B4D"/>
    <w:rsid w:val="00173241"/>
    <w:rsid w:val="00173C70"/>
    <w:rsid w:val="00173D85"/>
    <w:rsid w:val="00174B1E"/>
    <w:rsid w:val="00177C6D"/>
    <w:rsid w:val="00181181"/>
    <w:rsid w:val="0018153F"/>
    <w:rsid w:val="00181AAF"/>
    <w:rsid w:val="00182AFF"/>
    <w:rsid w:val="00182C65"/>
    <w:rsid w:val="00183706"/>
    <w:rsid w:val="00184077"/>
    <w:rsid w:val="0018467E"/>
    <w:rsid w:val="001849DA"/>
    <w:rsid w:val="00184E17"/>
    <w:rsid w:val="001851A6"/>
    <w:rsid w:val="00185A8C"/>
    <w:rsid w:val="001871E4"/>
    <w:rsid w:val="0018728F"/>
    <w:rsid w:val="001908BF"/>
    <w:rsid w:val="00192746"/>
    <w:rsid w:val="00192A5D"/>
    <w:rsid w:val="00192C3A"/>
    <w:rsid w:val="001941DB"/>
    <w:rsid w:val="001942C3"/>
    <w:rsid w:val="0019443A"/>
    <w:rsid w:val="001945A4"/>
    <w:rsid w:val="00195C80"/>
    <w:rsid w:val="00195D66"/>
    <w:rsid w:val="0019641F"/>
    <w:rsid w:val="0019745B"/>
    <w:rsid w:val="001A0949"/>
    <w:rsid w:val="001A4BDD"/>
    <w:rsid w:val="001B1246"/>
    <w:rsid w:val="001B1B3C"/>
    <w:rsid w:val="001B2076"/>
    <w:rsid w:val="001B2921"/>
    <w:rsid w:val="001B383C"/>
    <w:rsid w:val="001B3A76"/>
    <w:rsid w:val="001B4053"/>
    <w:rsid w:val="001B4170"/>
    <w:rsid w:val="001B459E"/>
    <w:rsid w:val="001B6672"/>
    <w:rsid w:val="001B6AB6"/>
    <w:rsid w:val="001B6D59"/>
    <w:rsid w:val="001B71E0"/>
    <w:rsid w:val="001C012A"/>
    <w:rsid w:val="001C038D"/>
    <w:rsid w:val="001C16D2"/>
    <w:rsid w:val="001C1C2B"/>
    <w:rsid w:val="001C21DB"/>
    <w:rsid w:val="001C2233"/>
    <w:rsid w:val="001C2970"/>
    <w:rsid w:val="001C375D"/>
    <w:rsid w:val="001C4668"/>
    <w:rsid w:val="001C4815"/>
    <w:rsid w:val="001C5301"/>
    <w:rsid w:val="001C5756"/>
    <w:rsid w:val="001C600B"/>
    <w:rsid w:val="001D07EC"/>
    <w:rsid w:val="001D226A"/>
    <w:rsid w:val="001D301D"/>
    <w:rsid w:val="001D32D9"/>
    <w:rsid w:val="001D36DF"/>
    <w:rsid w:val="001D3C16"/>
    <w:rsid w:val="001D42C4"/>
    <w:rsid w:val="001D441F"/>
    <w:rsid w:val="001D44C9"/>
    <w:rsid w:val="001D5EA4"/>
    <w:rsid w:val="001D77A2"/>
    <w:rsid w:val="001D781E"/>
    <w:rsid w:val="001E121D"/>
    <w:rsid w:val="001E132F"/>
    <w:rsid w:val="001E136A"/>
    <w:rsid w:val="001E1A15"/>
    <w:rsid w:val="001E1A8C"/>
    <w:rsid w:val="001E204F"/>
    <w:rsid w:val="001E2F89"/>
    <w:rsid w:val="001E3FBC"/>
    <w:rsid w:val="001E595E"/>
    <w:rsid w:val="001E5B70"/>
    <w:rsid w:val="001E7845"/>
    <w:rsid w:val="001E7B72"/>
    <w:rsid w:val="001F0D8D"/>
    <w:rsid w:val="001F298D"/>
    <w:rsid w:val="001F2BE6"/>
    <w:rsid w:val="001F2E57"/>
    <w:rsid w:val="001F2EA8"/>
    <w:rsid w:val="001F389C"/>
    <w:rsid w:val="001F3CA5"/>
    <w:rsid w:val="001F3CDE"/>
    <w:rsid w:val="001F4448"/>
    <w:rsid w:val="001F67DD"/>
    <w:rsid w:val="001F6D4F"/>
    <w:rsid w:val="001F7281"/>
    <w:rsid w:val="002020BC"/>
    <w:rsid w:val="002020F0"/>
    <w:rsid w:val="00202AE1"/>
    <w:rsid w:val="00202B85"/>
    <w:rsid w:val="0020304D"/>
    <w:rsid w:val="002049CA"/>
    <w:rsid w:val="002105C0"/>
    <w:rsid w:val="002114E9"/>
    <w:rsid w:val="002148CC"/>
    <w:rsid w:val="0021497E"/>
    <w:rsid w:val="00215115"/>
    <w:rsid w:val="002163F8"/>
    <w:rsid w:val="002167A1"/>
    <w:rsid w:val="002169B5"/>
    <w:rsid w:val="00216BA1"/>
    <w:rsid w:val="00216C3E"/>
    <w:rsid w:val="0021763E"/>
    <w:rsid w:val="00217AD0"/>
    <w:rsid w:val="00220176"/>
    <w:rsid w:val="002201CD"/>
    <w:rsid w:val="0022040B"/>
    <w:rsid w:val="00220C7D"/>
    <w:rsid w:val="00220FC5"/>
    <w:rsid w:val="00221E79"/>
    <w:rsid w:val="002224FE"/>
    <w:rsid w:val="0022294F"/>
    <w:rsid w:val="00222A49"/>
    <w:rsid w:val="00223D84"/>
    <w:rsid w:val="00223E95"/>
    <w:rsid w:val="00225326"/>
    <w:rsid w:val="00225767"/>
    <w:rsid w:val="00227896"/>
    <w:rsid w:val="002309C9"/>
    <w:rsid w:val="00231C96"/>
    <w:rsid w:val="002322C8"/>
    <w:rsid w:val="00232A6A"/>
    <w:rsid w:val="0023322F"/>
    <w:rsid w:val="002343BB"/>
    <w:rsid w:val="00234564"/>
    <w:rsid w:val="00235B68"/>
    <w:rsid w:val="00236812"/>
    <w:rsid w:val="0023710C"/>
    <w:rsid w:val="002379B7"/>
    <w:rsid w:val="00237B72"/>
    <w:rsid w:val="00237E70"/>
    <w:rsid w:val="00240A4B"/>
    <w:rsid w:val="002414D9"/>
    <w:rsid w:val="002418F7"/>
    <w:rsid w:val="00242907"/>
    <w:rsid w:val="002431FC"/>
    <w:rsid w:val="00243A96"/>
    <w:rsid w:val="00244385"/>
    <w:rsid w:val="002444E1"/>
    <w:rsid w:val="002446D2"/>
    <w:rsid w:val="00245402"/>
    <w:rsid w:val="002456B0"/>
    <w:rsid w:val="00245D5F"/>
    <w:rsid w:val="00245FA4"/>
    <w:rsid w:val="00246530"/>
    <w:rsid w:val="002479D7"/>
    <w:rsid w:val="00250D5C"/>
    <w:rsid w:val="002517BC"/>
    <w:rsid w:val="00251D4F"/>
    <w:rsid w:val="00252A31"/>
    <w:rsid w:val="00252DFF"/>
    <w:rsid w:val="00253188"/>
    <w:rsid w:val="002539B9"/>
    <w:rsid w:val="002541E9"/>
    <w:rsid w:val="0025479B"/>
    <w:rsid w:val="00254DA3"/>
    <w:rsid w:val="00255601"/>
    <w:rsid w:val="002567CD"/>
    <w:rsid w:val="00256A9C"/>
    <w:rsid w:val="00256FD7"/>
    <w:rsid w:val="00260154"/>
    <w:rsid w:val="00260A2A"/>
    <w:rsid w:val="00260C5E"/>
    <w:rsid w:val="002617CF"/>
    <w:rsid w:val="0026190C"/>
    <w:rsid w:val="002636EE"/>
    <w:rsid w:val="002658F8"/>
    <w:rsid w:val="00266691"/>
    <w:rsid w:val="002670DA"/>
    <w:rsid w:val="002677B8"/>
    <w:rsid w:val="00267B7F"/>
    <w:rsid w:val="0027034D"/>
    <w:rsid w:val="00270E33"/>
    <w:rsid w:val="002711C7"/>
    <w:rsid w:val="00271543"/>
    <w:rsid w:val="00271B77"/>
    <w:rsid w:val="00274061"/>
    <w:rsid w:val="00274F6F"/>
    <w:rsid w:val="00275918"/>
    <w:rsid w:val="0027597E"/>
    <w:rsid w:val="002768D4"/>
    <w:rsid w:val="00280345"/>
    <w:rsid w:val="00280FD0"/>
    <w:rsid w:val="002810CE"/>
    <w:rsid w:val="00282530"/>
    <w:rsid w:val="0028342F"/>
    <w:rsid w:val="002845D8"/>
    <w:rsid w:val="00284A8E"/>
    <w:rsid w:val="00286D35"/>
    <w:rsid w:val="00287E8F"/>
    <w:rsid w:val="00290B16"/>
    <w:rsid w:val="002914DB"/>
    <w:rsid w:val="002920BB"/>
    <w:rsid w:val="00292C0F"/>
    <w:rsid w:val="002944C3"/>
    <w:rsid w:val="0029457A"/>
    <w:rsid w:val="002956DA"/>
    <w:rsid w:val="0029575F"/>
    <w:rsid w:val="00295ACF"/>
    <w:rsid w:val="00296ABF"/>
    <w:rsid w:val="00296B20"/>
    <w:rsid w:val="00297D77"/>
    <w:rsid w:val="002A328B"/>
    <w:rsid w:val="002A5D9A"/>
    <w:rsid w:val="002A6122"/>
    <w:rsid w:val="002A670D"/>
    <w:rsid w:val="002A6AE8"/>
    <w:rsid w:val="002A761E"/>
    <w:rsid w:val="002B1F9C"/>
    <w:rsid w:val="002B366E"/>
    <w:rsid w:val="002B39D5"/>
    <w:rsid w:val="002B4084"/>
    <w:rsid w:val="002B4107"/>
    <w:rsid w:val="002B4792"/>
    <w:rsid w:val="002B4B18"/>
    <w:rsid w:val="002B6A8C"/>
    <w:rsid w:val="002C1793"/>
    <w:rsid w:val="002C4D10"/>
    <w:rsid w:val="002C4F65"/>
    <w:rsid w:val="002C518B"/>
    <w:rsid w:val="002C51FE"/>
    <w:rsid w:val="002C528E"/>
    <w:rsid w:val="002C6437"/>
    <w:rsid w:val="002C6568"/>
    <w:rsid w:val="002C68BE"/>
    <w:rsid w:val="002C6F9E"/>
    <w:rsid w:val="002C7176"/>
    <w:rsid w:val="002C7287"/>
    <w:rsid w:val="002C73EC"/>
    <w:rsid w:val="002D0BEB"/>
    <w:rsid w:val="002D1721"/>
    <w:rsid w:val="002D28F0"/>
    <w:rsid w:val="002D2C72"/>
    <w:rsid w:val="002D6F13"/>
    <w:rsid w:val="002D6F4E"/>
    <w:rsid w:val="002E0B9A"/>
    <w:rsid w:val="002E112A"/>
    <w:rsid w:val="002E254F"/>
    <w:rsid w:val="002E312F"/>
    <w:rsid w:val="002E4D8E"/>
    <w:rsid w:val="002E513F"/>
    <w:rsid w:val="002E5901"/>
    <w:rsid w:val="002E5DA2"/>
    <w:rsid w:val="002E5F58"/>
    <w:rsid w:val="002E65F2"/>
    <w:rsid w:val="002E7586"/>
    <w:rsid w:val="002F0D6C"/>
    <w:rsid w:val="002F1914"/>
    <w:rsid w:val="002F2415"/>
    <w:rsid w:val="002F2847"/>
    <w:rsid w:val="002F348E"/>
    <w:rsid w:val="002F3BA3"/>
    <w:rsid w:val="002F3E0C"/>
    <w:rsid w:val="002F45BB"/>
    <w:rsid w:val="002F5D3E"/>
    <w:rsid w:val="0030035B"/>
    <w:rsid w:val="00300513"/>
    <w:rsid w:val="003018F0"/>
    <w:rsid w:val="00301970"/>
    <w:rsid w:val="0030212A"/>
    <w:rsid w:val="00302E7B"/>
    <w:rsid w:val="003053A5"/>
    <w:rsid w:val="00305B03"/>
    <w:rsid w:val="00305E39"/>
    <w:rsid w:val="00306FFE"/>
    <w:rsid w:val="00310826"/>
    <w:rsid w:val="0031149E"/>
    <w:rsid w:val="0031198A"/>
    <w:rsid w:val="00311B13"/>
    <w:rsid w:val="00312962"/>
    <w:rsid w:val="00313165"/>
    <w:rsid w:val="00313879"/>
    <w:rsid w:val="00313C6E"/>
    <w:rsid w:val="0031563A"/>
    <w:rsid w:val="0031702B"/>
    <w:rsid w:val="00317615"/>
    <w:rsid w:val="003179B2"/>
    <w:rsid w:val="00321015"/>
    <w:rsid w:val="00322846"/>
    <w:rsid w:val="0032303C"/>
    <w:rsid w:val="00323331"/>
    <w:rsid w:val="00325075"/>
    <w:rsid w:val="003258AF"/>
    <w:rsid w:val="0033128B"/>
    <w:rsid w:val="00331433"/>
    <w:rsid w:val="003315B9"/>
    <w:rsid w:val="00332680"/>
    <w:rsid w:val="00334148"/>
    <w:rsid w:val="00334D81"/>
    <w:rsid w:val="00335225"/>
    <w:rsid w:val="00336450"/>
    <w:rsid w:val="0034023E"/>
    <w:rsid w:val="003402D2"/>
    <w:rsid w:val="00340327"/>
    <w:rsid w:val="00341124"/>
    <w:rsid w:val="00343C4B"/>
    <w:rsid w:val="00345B6B"/>
    <w:rsid w:val="00345D98"/>
    <w:rsid w:val="003466B8"/>
    <w:rsid w:val="003468BF"/>
    <w:rsid w:val="00347957"/>
    <w:rsid w:val="003502DC"/>
    <w:rsid w:val="003507F8"/>
    <w:rsid w:val="00351FC9"/>
    <w:rsid w:val="00352A17"/>
    <w:rsid w:val="00353018"/>
    <w:rsid w:val="00354AB2"/>
    <w:rsid w:val="00354DD9"/>
    <w:rsid w:val="00355D2E"/>
    <w:rsid w:val="0035693C"/>
    <w:rsid w:val="00357929"/>
    <w:rsid w:val="00357FDE"/>
    <w:rsid w:val="00360439"/>
    <w:rsid w:val="003616EA"/>
    <w:rsid w:val="003652D1"/>
    <w:rsid w:val="003654CA"/>
    <w:rsid w:val="00366A53"/>
    <w:rsid w:val="00367F89"/>
    <w:rsid w:val="0037138F"/>
    <w:rsid w:val="00371639"/>
    <w:rsid w:val="00375515"/>
    <w:rsid w:val="003757D5"/>
    <w:rsid w:val="003761B1"/>
    <w:rsid w:val="00376263"/>
    <w:rsid w:val="00376B6B"/>
    <w:rsid w:val="00376DD1"/>
    <w:rsid w:val="003776A8"/>
    <w:rsid w:val="0038100F"/>
    <w:rsid w:val="0038164B"/>
    <w:rsid w:val="00382FBA"/>
    <w:rsid w:val="00383553"/>
    <w:rsid w:val="003838FB"/>
    <w:rsid w:val="003849CB"/>
    <w:rsid w:val="00386B37"/>
    <w:rsid w:val="00386F76"/>
    <w:rsid w:val="00387040"/>
    <w:rsid w:val="00387648"/>
    <w:rsid w:val="003876FE"/>
    <w:rsid w:val="00391842"/>
    <w:rsid w:val="003922BE"/>
    <w:rsid w:val="00392A1A"/>
    <w:rsid w:val="00395127"/>
    <w:rsid w:val="00395F79"/>
    <w:rsid w:val="0039692B"/>
    <w:rsid w:val="003972E8"/>
    <w:rsid w:val="0039782C"/>
    <w:rsid w:val="0039795E"/>
    <w:rsid w:val="00397B0E"/>
    <w:rsid w:val="003A1217"/>
    <w:rsid w:val="003A137E"/>
    <w:rsid w:val="003A1574"/>
    <w:rsid w:val="003A2D34"/>
    <w:rsid w:val="003A3009"/>
    <w:rsid w:val="003A3710"/>
    <w:rsid w:val="003A4D98"/>
    <w:rsid w:val="003A7565"/>
    <w:rsid w:val="003B06DC"/>
    <w:rsid w:val="003B22A9"/>
    <w:rsid w:val="003B35FD"/>
    <w:rsid w:val="003B4C3F"/>
    <w:rsid w:val="003B516F"/>
    <w:rsid w:val="003B789B"/>
    <w:rsid w:val="003C0AF1"/>
    <w:rsid w:val="003C19A3"/>
    <w:rsid w:val="003C1BE1"/>
    <w:rsid w:val="003C1EC2"/>
    <w:rsid w:val="003C3587"/>
    <w:rsid w:val="003C40CB"/>
    <w:rsid w:val="003C43D4"/>
    <w:rsid w:val="003C4C5F"/>
    <w:rsid w:val="003C549B"/>
    <w:rsid w:val="003C628F"/>
    <w:rsid w:val="003D0462"/>
    <w:rsid w:val="003D0CE7"/>
    <w:rsid w:val="003D2282"/>
    <w:rsid w:val="003D2FD5"/>
    <w:rsid w:val="003D3A44"/>
    <w:rsid w:val="003D3B3F"/>
    <w:rsid w:val="003D5D9C"/>
    <w:rsid w:val="003E0CFA"/>
    <w:rsid w:val="003E22DA"/>
    <w:rsid w:val="003E45A2"/>
    <w:rsid w:val="003E5149"/>
    <w:rsid w:val="003E562D"/>
    <w:rsid w:val="003E5B2C"/>
    <w:rsid w:val="003E7175"/>
    <w:rsid w:val="003E7768"/>
    <w:rsid w:val="003E7909"/>
    <w:rsid w:val="003F0B8A"/>
    <w:rsid w:val="003F14F8"/>
    <w:rsid w:val="003F38C8"/>
    <w:rsid w:val="003F38D7"/>
    <w:rsid w:val="003F44E0"/>
    <w:rsid w:val="003F6875"/>
    <w:rsid w:val="003F7FBD"/>
    <w:rsid w:val="00400BAA"/>
    <w:rsid w:val="00400D12"/>
    <w:rsid w:val="00401A4F"/>
    <w:rsid w:val="00401B8C"/>
    <w:rsid w:val="00401F17"/>
    <w:rsid w:val="00403904"/>
    <w:rsid w:val="004040CA"/>
    <w:rsid w:val="004043D8"/>
    <w:rsid w:val="004053DB"/>
    <w:rsid w:val="00405AE1"/>
    <w:rsid w:val="00406D5C"/>
    <w:rsid w:val="004071A3"/>
    <w:rsid w:val="00407BDF"/>
    <w:rsid w:val="00410D1D"/>
    <w:rsid w:val="00414FA9"/>
    <w:rsid w:val="00414FB4"/>
    <w:rsid w:val="00415D22"/>
    <w:rsid w:val="0041677D"/>
    <w:rsid w:val="00417B55"/>
    <w:rsid w:val="00420CC5"/>
    <w:rsid w:val="00421096"/>
    <w:rsid w:val="0042247E"/>
    <w:rsid w:val="004225DE"/>
    <w:rsid w:val="00422CE5"/>
    <w:rsid w:val="00423535"/>
    <w:rsid w:val="0042398E"/>
    <w:rsid w:val="00423A75"/>
    <w:rsid w:val="0042507D"/>
    <w:rsid w:val="00425E3B"/>
    <w:rsid w:val="00426139"/>
    <w:rsid w:val="004269FD"/>
    <w:rsid w:val="00426C39"/>
    <w:rsid w:val="004271E1"/>
    <w:rsid w:val="00430087"/>
    <w:rsid w:val="00430712"/>
    <w:rsid w:val="004309D4"/>
    <w:rsid w:val="00431799"/>
    <w:rsid w:val="00432447"/>
    <w:rsid w:val="00432796"/>
    <w:rsid w:val="00432A78"/>
    <w:rsid w:val="00432C3C"/>
    <w:rsid w:val="004348B7"/>
    <w:rsid w:val="00434CF8"/>
    <w:rsid w:val="00434F95"/>
    <w:rsid w:val="0043653C"/>
    <w:rsid w:val="00437BB4"/>
    <w:rsid w:val="0044181E"/>
    <w:rsid w:val="00441C2F"/>
    <w:rsid w:val="00441C31"/>
    <w:rsid w:val="004432B6"/>
    <w:rsid w:val="00443A11"/>
    <w:rsid w:val="004464BB"/>
    <w:rsid w:val="004470C8"/>
    <w:rsid w:val="004474F4"/>
    <w:rsid w:val="00447A8F"/>
    <w:rsid w:val="0045001C"/>
    <w:rsid w:val="00450C41"/>
    <w:rsid w:val="00450FC9"/>
    <w:rsid w:val="00452025"/>
    <w:rsid w:val="004523D0"/>
    <w:rsid w:val="004529C6"/>
    <w:rsid w:val="004544F0"/>
    <w:rsid w:val="004545FC"/>
    <w:rsid w:val="00456522"/>
    <w:rsid w:val="00456A1A"/>
    <w:rsid w:val="00456AA2"/>
    <w:rsid w:val="004600A8"/>
    <w:rsid w:val="004603E3"/>
    <w:rsid w:val="00460A1B"/>
    <w:rsid w:val="00460D78"/>
    <w:rsid w:val="00461D78"/>
    <w:rsid w:val="004621B0"/>
    <w:rsid w:val="004622C6"/>
    <w:rsid w:val="0046264C"/>
    <w:rsid w:val="0046267B"/>
    <w:rsid w:val="0046269C"/>
    <w:rsid w:val="0046535B"/>
    <w:rsid w:val="00465B3D"/>
    <w:rsid w:val="004661A9"/>
    <w:rsid w:val="00474512"/>
    <w:rsid w:val="00475F6D"/>
    <w:rsid w:val="00477622"/>
    <w:rsid w:val="00480625"/>
    <w:rsid w:val="004806F4"/>
    <w:rsid w:val="00480860"/>
    <w:rsid w:val="00482507"/>
    <w:rsid w:val="00482CD6"/>
    <w:rsid w:val="004830AE"/>
    <w:rsid w:val="00483415"/>
    <w:rsid w:val="004843A3"/>
    <w:rsid w:val="00486A39"/>
    <w:rsid w:val="00487CF2"/>
    <w:rsid w:val="00490C42"/>
    <w:rsid w:val="00492B6E"/>
    <w:rsid w:val="0049678A"/>
    <w:rsid w:val="00496D81"/>
    <w:rsid w:val="00497182"/>
    <w:rsid w:val="004A27FC"/>
    <w:rsid w:val="004A2E17"/>
    <w:rsid w:val="004A3AF5"/>
    <w:rsid w:val="004A47F3"/>
    <w:rsid w:val="004A4F98"/>
    <w:rsid w:val="004A5A91"/>
    <w:rsid w:val="004A5DE8"/>
    <w:rsid w:val="004A5EDF"/>
    <w:rsid w:val="004A5F41"/>
    <w:rsid w:val="004A6E34"/>
    <w:rsid w:val="004B0356"/>
    <w:rsid w:val="004B125F"/>
    <w:rsid w:val="004B16FF"/>
    <w:rsid w:val="004B1A6F"/>
    <w:rsid w:val="004B1C03"/>
    <w:rsid w:val="004B1D55"/>
    <w:rsid w:val="004B1EE4"/>
    <w:rsid w:val="004B22AB"/>
    <w:rsid w:val="004B3128"/>
    <w:rsid w:val="004B387B"/>
    <w:rsid w:val="004B4F3F"/>
    <w:rsid w:val="004B7306"/>
    <w:rsid w:val="004B7F26"/>
    <w:rsid w:val="004C046B"/>
    <w:rsid w:val="004C1DC9"/>
    <w:rsid w:val="004C2348"/>
    <w:rsid w:val="004C332C"/>
    <w:rsid w:val="004C3F17"/>
    <w:rsid w:val="004C4C50"/>
    <w:rsid w:val="004C5B2C"/>
    <w:rsid w:val="004C7FA9"/>
    <w:rsid w:val="004D153E"/>
    <w:rsid w:val="004D2C14"/>
    <w:rsid w:val="004D3922"/>
    <w:rsid w:val="004D3CC7"/>
    <w:rsid w:val="004D4858"/>
    <w:rsid w:val="004D4C5A"/>
    <w:rsid w:val="004D5EA8"/>
    <w:rsid w:val="004D62EF"/>
    <w:rsid w:val="004D73E3"/>
    <w:rsid w:val="004D7AA6"/>
    <w:rsid w:val="004E09ED"/>
    <w:rsid w:val="004E0B37"/>
    <w:rsid w:val="004E25E8"/>
    <w:rsid w:val="004E35FE"/>
    <w:rsid w:val="004E4164"/>
    <w:rsid w:val="004E46D8"/>
    <w:rsid w:val="004E52B3"/>
    <w:rsid w:val="004E5B64"/>
    <w:rsid w:val="004E5D90"/>
    <w:rsid w:val="004F0FEF"/>
    <w:rsid w:val="004F1A2F"/>
    <w:rsid w:val="004F247D"/>
    <w:rsid w:val="004F287B"/>
    <w:rsid w:val="004F3652"/>
    <w:rsid w:val="004F398F"/>
    <w:rsid w:val="004F3D05"/>
    <w:rsid w:val="004F4E90"/>
    <w:rsid w:val="004F5B87"/>
    <w:rsid w:val="004F65A2"/>
    <w:rsid w:val="004F6F4B"/>
    <w:rsid w:val="004F7ABB"/>
    <w:rsid w:val="00500EFF"/>
    <w:rsid w:val="00503679"/>
    <w:rsid w:val="00503B23"/>
    <w:rsid w:val="00503EC6"/>
    <w:rsid w:val="0050427E"/>
    <w:rsid w:val="0050428E"/>
    <w:rsid w:val="005045B9"/>
    <w:rsid w:val="0050526F"/>
    <w:rsid w:val="00506979"/>
    <w:rsid w:val="005105B8"/>
    <w:rsid w:val="00511AAF"/>
    <w:rsid w:val="00511C6D"/>
    <w:rsid w:val="00511E4A"/>
    <w:rsid w:val="0051637B"/>
    <w:rsid w:val="00516F9F"/>
    <w:rsid w:val="0051761D"/>
    <w:rsid w:val="00517E72"/>
    <w:rsid w:val="005221D0"/>
    <w:rsid w:val="00522FD2"/>
    <w:rsid w:val="00523624"/>
    <w:rsid w:val="00523F9B"/>
    <w:rsid w:val="0052450A"/>
    <w:rsid w:val="005250C8"/>
    <w:rsid w:val="00525C90"/>
    <w:rsid w:val="00526A32"/>
    <w:rsid w:val="00526B51"/>
    <w:rsid w:val="00526C39"/>
    <w:rsid w:val="005279CB"/>
    <w:rsid w:val="00530EBF"/>
    <w:rsid w:val="00531E80"/>
    <w:rsid w:val="00532D76"/>
    <w:rsid w:val="005336C7"/>
    <w:rsid w:val="005337C3"/>
    <w:rsid w:val="00534115"/>
    <w:rsid w:val="00535AF4"/>
    <w:rsid w:val="00536F09"/>
    <w:rsid w:val="00540363"/>
    <w:rsid w:val="00541000"/>
    <w:rsid w:val="00542270"/>
    <w:rsid w:val="005426D7"/>
    <w:rsid w:val="005435FE"/>
    <w:rsid w:val="00544E55"/>
    <w:rsid w:val="00545AE5"/>
    <w:rsid w:val="00545D7F"/>
    <w:rsid w:val="00546F30"/>
    <w:rsid w:val="0055006F"/>
    <w:rsid w:val="005525F8"/>
    <w:rsid w:val="00552C87"/>
    <w:rsid w:val="00552EB1"/>
    <w:rsid w:val="005531BA"/>
    <w:rsid w:val="00553F55"/>
    <w:rsid w:val="00554AEE"/>
    <w:rsid w:val="00554DB8"/>
    <w:rsid w:val="005566AA"/>
    <w:rsid w:val="00556E7B"/>
    <w:rsid w:val="00560383"/>
    <w:rsid w:val="00561BBD"/>
    <w:rsid w:val="00562B74"/>
    <w:rsid w:val="005635AA"/>
    <w:rsid w:val="00563CA6"/>
    <w:rsid w:val="00564372"/>
    <w:rsid w:val="005649BF"/>
    <w:rsid w:val="00564F83"/>
    <w:rsid w:val="00565B77"/>
    <w:rsid w:val="005674A4"/>
    <w:rsid w:val="00570D21"/>
    <w:rsid w:val="005718C3"/>
    <w:rsid w:val="00572110"/>
    <w:rsid w:val="00573876"/>
    <w:rsid w:val="00574889"/>
    <w:rsid w:val="00574B3C"/>
    <w:rsid w:val="00575329"/>
    <w:rsid w:val="00575931"/>
    <w:rsid w:val="00576C9F"/>
    <w:rsid w:val="00580A5D"/>
    <w:rsid w:val="00582030"/>
    <w:rsid w:val="00582E32"/>
    <w:rsid w:val="00582ED6"/>
    <w:rsid w:val="005848DA"/>
    <w:rsid w:val="00585F3B"/>
    <w:rsid w:val="00586D47"/>
    <w:rsid w:val="00586FAA"/>
    <w:rsid w:val="0058761C"/>
    <w:rsid w:val="00587E0B"/>
    <w:rsid w:val="0059009C"/>
    <w:rsid w:val="00590B94"/>
    <w:rsid w:val="005919F4"/>
    <w:rsid w:val="005925B2"/>
    <w:rsid w:val="005936B1"/>
    <w:rsid w:val="005963DE"/>
    <w:rsid w:val="0059767D"/>
    <w:rsid w:val="005A0A7E"/>
    <w:rsid w:val="005A0F9C"/>
    <w:rsid w:val="005A16C7"/>
    <w:rsid w:val="005A1961"/>
    <w:rsid w:val="005A2685"/>
    <w:rsid w:val="005A2BB8"/>
    <w:rsid w:val="005A323F"/>
    <w:rsid w:val="005A32CD"/>
    <w:rsid w:val="005A3316"/>
    <w:rsid w:val="005A498E"/>
    <w:rsid w:val="005A71EF"/>
    <w:rsid w:val="005B028F"/>
    <w:rsid w:val="005B0A3A"/>
    <w:rsid w:val="005B4023"/>
    <w:rsid w:val="005B440B"/>
    <w:rsid w:val="005B5099"/>
    <w:rsid w:val="005B572B"/>
    <w:rsid w:val="005B66E9"/>
    <w:rsid w:val="005B6B9E"/>
    <w:rsid w:val="005B76F7"/>
    <w:rsid w:val="005B7D3A"/>
    <w:rsid w:val="005B7F24"/>
    <w:rsid w:val="005C06EB"/>
    <w:rsid w:val="005C20FC"/>
    <w:rsid w:val="005C259B"/>
    <w:rsid w:val="005C3419"/>
    <w:rsid w:val="005C3A62"/>
    <w:rsid w:val="005C4189"/>
    <w:rsid w:val="005C43B4"/>
    <w:rsid w:val="005C458A"/>
    <w:rsid w:val="005C5804"/>
    <w:rsid w:val="005C606B"/>
    <w:rsid w:val="005C698E"/>
    <w:rsid w:val="005C7CEF"/>
    <w:rsid w:val="005D00B3"/>
    <w:rsid w:val="005D0972"/>
    <w:rsid w:val="005D0E20"/>
    <w:rsid w:val="005D1692"/>
    <w:rsid w:val="005D18D8"/>
    <w:rsid w:val="005D2B89"/>
    <w:rsid w:val="005D37E8"/>
    <w:rsid w:val="005D3CA6"/>
    <w:rsid w:val="005D47F9"/>
    <w:rsid w:val="005D5E3A"/>
    <w:rsid w:val="005D66D7"/>
    <w:rsid w:val="005D7460"/>
    <w:rsid w:val="005D78FD"/>
    <w:rsid w:val="005D7A98"/>
    <w:rsid w:val="005D7C0B"/>
    <w:rsid w:val="005D7C6B"/>
    <w:rsid w:val="005D7C9A"/>
    <w:rsid w:val="005D7F86"/>
    <w:rsid w:val="005E02EC"/>
    <w:rsid w:val="005E035E"/>
    <w:rsid w:val="005E0C44"/>
    <w:rsid w:val="005E290F"/>
    <w:rsid w:val="005E2E92"/>
    <w:rsid w:val="005E47D7"/>
    <w:rsid w:val="005E5C86"/>
    <w:rsid w:val="005E6809"/>
    <w:rsid w:val="005E6A38"/>
    <w:rsid w:val="005E6D10"/>
    <w:rsid w:val="005E6D42"/>
    <w:rsid w:val="005E7F55"/>
    <w:rsid w:val="005F03F6"/>
    <w:rsid w:val="005F09AB"/>
    <w:rsid w:val="005F1C85"/>
    <w:rsid w:val="005F1DF5"/>
    <w:rsid w:val="005F3144"/>
    <w:rsid w:val="005F43BD"/>
    <w:rsid w:val="005F5156"/>
    <w:rsid w:val="005F5752"/>
    <w:rsid w:val="005F5DBB"/>
    <w:rsid w:val="005F62D5"/>
    <w:rsid w:val="005F6385"/>
    <w:rsid w:val="005F6CEF"/>
    <w:rsid w:val="005F74ED"/>
    <w:rsid w:val="005F769C"/>
    <w:rsid w:val="005F7840"/>
    <w:rsid w:val="005F78EC"/>
    <w:rsid w:val="006002E3"/>
    <w:rsid w:val="00600697"/>
    <w:rsid w:val="0060243E"/>
    <w:rsid w:val="00602619"/>
    <w:rsid w:val="00602B1B"/>
    <w:rsid w:val="0060326D"/>
    <w:rsid w:val="006049F3"/>
    <w:rsid w:val="00604C20"/>
    <w:rsid w:val="00604DC2"/>
    <w:rsid w:val="00605794"/>
    <w:rsid w:val="00606592"/>
    <w:rsid w:val="00606E8F"/>
    <w:rsid w:val="00607261"/>
    <w:rsid w:val="00610779"/>
    <w:rsid w:val="0061089D"/>
    <w:rsid w:val="00610FC7"/>
    <w:rsid w:val="00612F4A"/>
    <w:rsid w:val="0061388D"/>
    <w:rsid w:val="006143CA"/>
    <w:rsid w:val="0061533F"/>
    <w:rsid w:val="00615EAF"/>
    <w:rsid w:val="0061628B"/>
    <w:rsid w:val="0061687F"/>
    <w:rsid w:val="00617121"/>
    <w:rsid w:val="00621F33"/>
    <w:rsid w:val="006246DD"/>
    <w:rsid w:val="006246FB"/>
    <w:rsid w:val="00624BCB"/>
    <w:rsid w:val="00626A1C"/>
    <w:rsid w:val="00626B78"/>
    <w:rsid w:val="006310AA"/>
    <w:rsid w:val="00632F21"/>
    <w:rsid w:val="0063345E"/>
    <w:rsid w:val="0063430F"/>
    <w:rsid w:val="00635236"/>
    <w:rsid w:val="0063711F"/>
    <w:rsid w:val="006371A7"/>
    <w:rsid w:val="00637430"/>
    <w:rsid w:val="00637807"/>
    <w:rsid w:val="00637D0E"/>
    <w:rsid w:val="00640208"/>
    <w:rsid w:val="0064051A"/>
    <w:rsid w:val="00640C7F"/>
    <w:rsid w:val="0064165A"/>
    <w:rsid w:val="00641B5E"/>
    <w:rsid w:val="00641BC0"/>
    <w:rsid w:val="0064202F"/>
    <w:rsid w:val="006425E8"/>
    <w:rsid w:val="006427E9"/>
    <w:rsid w:val="00642A51"/>
    <w:rsid w:val="00644040"/>
    <w:rsid w:val="0064426D"/>
    <w:rsid w:val="00644B1B"/>
    <w:rsid w:val="00647883"/>
    <w:rsid w:val="00650855"/>
    <w:rsid w:val="00651856"/>
    <w:rsid w:val="00652607"/>
    <w:rsid w:val="00654589"/>
    <w:rsid w:val="00654790"/>
    <w:rsid w:val="0065555D"/>
    <w:rsid w:val="006556E0"/>
    <w:rsid w:val="00655884"/>
    <w:rsid w:val="0065620A"/>
    <w:rsid w:val="00660649"/>
    <w:rsid w:val="00660C89"/>
    <w:rsid w:val="0066109B"/>
    <w:rsid w:val="006616C9"/>
    <w:rsid w:val="0066249B"/>
    <w:rsid w:val="00662594"/>
    <w:rsid w:val="00662F47"/>
    <w:rsid w:val="00663A44"/>
    <w:rsid w:val="00663EB4"/>
    <w:rsid w:val="006643C3"/>
    <w:rsid w:val="006654FF"/>
    <w:rsid w:val="00667E5A"/>
    <w:rsid w:val="006702FF"/>
    <w:rsid w:val="00670E8F"/>
    <w:rsid w:val="006712BE"/>
    <w:rsid w:val="006726B5"/>
    <w:rsid w:val="006727CF"/>
    <w:rsid w:val="006745A6"/>
    <w:rsid w:val="00674CA0"/>
    <w:rsid w:val="00674D9F"/>
    <w:rsid w:val="0068038C"/>
    <w:rsid w:val="006809A0"/>
    <w:rsid w:val="00680B51"/>
    <w:rsid w:val="00681997"/>
    <w:rsid w:val="00681FA4"/>
    <w:rsid w:val="006821BB"/>
    <w:rsid w:val="006824BC"/>
    <w:rsid w:val="00685320"/>
    <w:rsid w:val="006861D8"/>
    <w:rsid w:val="00686308"/>
    <w:rsid w:val="00686BA7"/>
    <w:rsid w:val="006879DF"/>
    <w:rsid w:val="006900BC"/>
    <w:rsid w:val="0069025B"/>
    <w:rsid w:val="0069087A"/>
    <w:rsid w:val="00690C13"/>
    <w:rsid w:val="00690E59"/>
    <w:rsid w:val="00692777"/>
    <w:rsid w:val="00693C02"/>
    <w:rsid w:val="00693F83"/>
    <w:rsid w:val="00695170"/>
    <w:rsid w:val="006956BD"/>
    <w:rsid w:val="00695C8A"/>
    <w:rsid w:val="00695D3D"/>
    <w:rsid w:val="00696637"/>
    <w:rsid w:val="00696FCA"/>
    <w:rsid w:val="00697B97"/>
    <w:rsid w:val="006A0ABE"/>
    <w:rsid w:val="006A2016"/>
    <w:rsid w:val="006A2A7A"/>
    <w:rsid w:val="006A4ADD"/>
    <w:rsid w:val="006A4B77"/>
    <w:rsid w:val="006A5CD5"/>
    <w:rsid w:val="006A67F1"/>
    <w:rsid w:val="006A7E5C"/>
    <w:rsid w:val="006B012C"/>
    <w:rsid w:val="006B0420"/>
    <w:rsid w:val="006B12E6"/>
    <w:rsid w:val="006B329F"/>
    <w:rsid w:val="006B3345"/>
    <w:rsid w:val="006B400D"/>
    <w:rsid w:val="006B40DD"/>
    <w:rsid w:val="006B4BA2"/>
    <w:rsid w:val="006B5492"/>
    <w:rsid w:val="006B54E5"/>
    <w:rsid w:val="006B63D6"/>
    <w:rsid w:val="006B7128"/>
    <w:rsid w:val="006C0FF6"/>
    <w:rsid w:val="006C1B33"/>
    <w:rsid w:val="006C3BD3"/>
    <w:rsid w:val="006C3E8D"/>
    <w:rsid w:val="006C4DC0"/>
    <w:rsid w:val="006C53A5"/>
    <w:rsid w:val="006C6A59"/>
    <w:rsid w:val="006C6ACE"/>
    <w:rsid w:val="006C7140"/>
    <w:rsid w:val="006D321A"/>
    <w:rsid w:val="006D34BC"/>
    <w:rsid w:val="006D4A12"/>
    <w:rsid w:val="006D4A8F"/>
    <w:rsid w:val="006D4F9B"/>
    <w:rsid w:val="006D5943"/>
    <w:rsid w:val="006D6C5F"/>
    <w:rsid w:val="006E04FF"/>
    <w:rsid w:val="006E117C"/>
    <w:rsid w:val="006E11D2"/>
    <w:rsid w:val="006E1C30"/>
    <w:rsid w:val="006E2822"/>
    <w:rsid w:val="006E28B1"/>
    <w:rsid w:val="006E2E48"/>
    <w:rsid w:val="006E2F1C"/>
    <w:rsid w:val="006E483B"/>
    <w:rsid w:val="006E5111"/>
    <w:rsid w:val="006E52C3"/>
    <w:rsid w:val="006E6022"/>
    <w:rsid w:val="006E684C"/>
    <w:rsid w:val="006E6C74"/>
    <w:rsid w:val="006F0A7D"/>
    <w:rsid w:val="006F24C0"/>
    <w:rsid w:val="006F24F1"/>
    <w:rsid w:val="006F44EC"/>
    <w:rsid w:val="006F4780"/>
    <w:rsid w:val="006F49B9"/>
    <w:rsid w:val="006F4C39"/>
    <w:rsid w:val="006F6D44"/>
    <w:rsid w:val="006F755A"/>
    <w:rsid w:val="006F75D1"/>
    <w:rsid w:val="006F7D31"/>
    <w:rsid w:val="0070061A"/>
    <w:rsid w:val="007020A1"/>
    <w:rsid w:val="007035F9"/>
    <w:rsid w:val="007051A0"/>
    <w:rsid w:val="007055ED"/>
    <w:rsid w:val="007059DB"/>
    <w:rsid w:val="00711D39"/>
    <w:rsid w:val="00711D64"/>
    <w:rsid w:val="007128C5"/>
    <w:rsid w:val="00712962"/>
    <w:rsid w:val="0071359F"/>
    <w:rsid w:val="007137B8"/>
    <w:rsid w:val="00714BCD"/>
    <w:rsid w:val="00714CD4"/>
    <w:rsid w:val="00715B2E"/>
    <w:rsid w:val="007202BE"/>
    <w:rsid w:val="00721186"/>
    <w:rsid w:val="0072146B"/>
    <w:rsid w:val="00722E32"/>
    <w:rsid w:val="0072328B"/>
    <w:rsid w:val="0072543B"/>
    <w:rsid w:val="00725B8C"/>
    <w:rsid w:val="00726D66"/>
    <w:rsid w:val="00733A8A"/>
    <w:rsid w:val="007342F1"/>
    <w:rsid w:val="007343DA"/>
    <w:rsid w:val="0073466F"/>
    <w:rsid w:val="00736B81"/>
    <w:rsid w:val="00736D5E"/>
    <w:rsid w:val="00737D00"/>
    <w:rsid w:val="0074048B"/>
    <w:rsid w:val="007409D7"/>
    <w:rsid w:val="00741AC2"/>
    <w:rsid w:val="00742244"/>
    <w:rsid w:val="007426E9"/>
    <w:rsid w:val="0074289A"/>
    <w:rsid w:val="00742B86"/>
    <w:rsid w:val="00742D4A"/>
    <w:rsid w:val="0074311D"/>
    <w:rsid w:val="00744558"/>
    <w:rsid w:val="007462B4"/>
    <w:rsid w:val="00747149"/>
    <w:rsid w:val="0075000D"/>
    <w:rsid w:val="00750081"/>
    <w:rsid w:val="007502E5"/>
    <w:rsid w:val="00750CCD"/>
    <w:rsid w:val="00751672"/>
    <w:rsid w:val="007516DE"/>
    <w:rsid w:val="007517A3"/>
    <w:rsid w:val="00753C53"/>
    <w:rsid w:val="0075402F"/>
    <w:rsid w:val="007550E9"/>
    <w:rsid w:val="00755645"/>
    <w:rsid w:val="0076087C"/>
    <w:rsid w:val="00761F4B"/>
    <w:rsid w:val="00762910"/>
    <w:rsid w:val="00762A76"/>
    <w:rsid w:val="00763B8C"/>
    <w:rsid w:val="0076522C"/>
    <w:rsid w:val="00765EB7"/>
    <w:rsid w:val="00766DD9"/>
    <w:rsid w:val="00767DD1"/>
    <w:rsid w:val="00770FAA"/>
    <w:rsid w:val="007718BA"/>
    <w:rsid w:val="00771D09"/>
    <w:rsid w:val="0077295D"/>
    <w:rsid w:val="007732A5"/>
    <w:rsid w:val="00773A6C"/>
    <w:rsid w:val="0077418B"/>
    <w:rsid w:val="00774438"/>
    <w:rsid w:val="007745FE"/>
    <w:rsid w:val="00774E9A"/>
    <w:rsid w:val="00775651"/>
    <w:rsid w:val="0077657F"/>
    <w:rsid w:val="00776A9B"/>
    <w:rsid w:val="00776AA5"/>
    <w:rsid w:val="00783BDD"/>
    <w:rsid w:val="0078425F"/>
    <w:rsid w:val="007856E0"/>
    <w:rsid w:val="00785E03"/>
    <w:rsid w:val="007866C6"/>
    <w:rsid w:val="007909BF"/>
    <w:rsid w:val="00791601"/>
    <w:rsid w:val="0079254C"/>
    <w:rsid w:val="0079394E"/>
    <w:rsid w:val="00793EF8"/>
    <w:rsid w:val="007947F0"/>
    <w:rsid w:val="007948AF"/>
    <w:rsid w:val="00794C67"/>
    <w:rsid w:val="007956C5"/>
    <w:rsid w:val="00795797"/>
    <w:rsid w:val="00795830"/>
    <w:rsid w:val="0079614B"/>
    <w:rsid w:val="007A009B"/>
    <w:rsid w:val="007A0C8E"/>
    <w:rsid w:val="007A0E4F"/>
    <w:rsid w:val="007A23D9"/>
    <w:rsid w:val="007A24D5"/>
    <w:rsid w:val="007A28CF"/>
    <w:rsid w:val="007A3A99"/>
    <w:rsid w:val="007A54C8"/>
    <w:rsid w:val="007A566E"/>
    <w:rsid w:val="007A5CEF"/>
    <w:rsid w:val="007A6FFB"/>
    <w:rsid w:val="007A715D"/>
    <w:rsid w:val="007A729E"/>
    <w:rsid w:val="007A739A"/>
    <w:rsid w:val="007B1624"/>
    <w:rsid w:val="007B18FB"/>
    <w:rsid w:val="007B25E4"/>
    <w:rsid w:val="007B284D"/>
    <w:rsid w:val="007B290E"/>
    <w:rsid w:val="007B3DC1"/>
    <w:rsid w:val="007B4645"/>
    <w:rsid w:val="007B4E5B"/>
    <w:rsid w:val="007B4F20"/>
    <w:rsid w:val="007B66E2"/>
    <w:rsid w:val="007B75C6"/>
    <w:rsid w:val="007C1636"/>
    <w:rsid w:val="007C182D"/>
    <w:rsid w:val="007C3974"/>
    <w:rsid w:val="007C3E5C"/>
    <w:rsid w:val="007C66C2"/>
    <w:rsid w:val="007C7798"/>
    <w:rsid w:val="007C7CE0"/>
    <w:rsid w:val="007D4E7A"/>
    <w:rsid w:val="007D5079"/>
    <w:rsid w:val="007D573D"/>
    <w:rsid w:val="007D578C"/>
    <w:rsid w:val="007D6007"/>
    <w:rsid w:val="007D646A"/>
    <w:rsid w:val="007E158F"/>
    <w:rsid w:val="007E1AEF"/>
    <w:rsid w:val="007E222F"/>
    <w:rsid w:val="007E251B"/>
    <w:rsid w:val="007E2861"/>
    <w:rsid w:val="007E2FD2"/>
    <w:rsid w:val="007E31E3"/>
    <w:rsid w:val="007E3235"/>
    <w:rsid w:val="007E3441"/>
    <w:rsid w:val="007E383C"/>
    <w:rsid w:val="007E4F9B"/>
    <w:rsid w:val="007E4FFF"/>
    <w:rsid w:val="007E5AB4"/>
    <w:rsid w:val="007E6188"/>
    <w:rsid w:val="007E6438"/>
    <w:rsid w:val="007E70F6"/>
    <w:rsid w:val="007F0603"/>
    <w:rsid w:val="007F0E75"/>
    <w:rsid w:val="007F150F"/>
    <w:rsid w:val="007F1AC8"/>
    <w:rsid w:val="007F20A2"/>
    <w:rsid w:val="007F2C8D"/>
    <w:rsid w:val="007F4FFE"/>
    <w:rsid w:val="007F63A7"/>
    <w:rsid w:val="007F7AB0"/>
    <w:rsid w:val="007F7B11"/>
    <w:rsid w:val="007F7B89"/>
    <w:rsid w:val="007F7E0D"/>
    <w:rsid w:val="00800866"/>
    <w:rsid w:val="0080140A"/>
    <w:rsid w:val="00801700"/>
    <w:rsid w:val="00801BCD"/>
    <w:rsid w:val="00802F93"/>
    <w:rsid w:val="00803C0B"/>
    <w:rsid w:val="0080431A"/>
    <w:rsid w:val="008066E4"/>
    <w:rsid w:val="008069DC"/>
    <w:rsid w:val="0080784C"/>
    <w:rsid w:val="00807917"/>
    <w:rsid w:val="00811D0F"/>
    <w:rsid w:val="00811D77"/>
    <w:rsid w:val="00812728"/>
    <w:rsid w:val="0081358C"/>
    <w:rsid w:val="00813D21"/>
    <w:rsid w:val="00815A77"/>
    <w:rsid w:val="00816274"/>
    <w:rsid w:val="00817492"/>
    <w:rsid w:val="00817940"/>
    <w:rsid w:val="00817EDA"/>
    <w:rsid w:val="00820C93"/>
    <w:rsid w:val="0082166B"/>
    <w:rsid w:val="00821CB0"/>
    <w:rsid w:val="00822173"/>
    <w:rsid w:val="00823435"/>
    <w:rsid w:val="00824838"/>
    <w:rsid w:val="00824A2A"/>
    <w:rsid w:val="00825740"/>
    <w:rsid w:val="008266B3"/>
    <w:rsid w:val="0082692E"/>
    <w:rsid w:val="008278BD"/>
    <w:rsid w:val="0083011A"/>
    <w:rsid w:val="0083057D"/>
    <w:rsid w:val="00831ED3"/>
    <w:rsid w:val="008330F6"/>
    <w:rsid w:val="0083365D"/>
    <w:rsid w:val="00833F42"/>
    <w:rsid w:val="00833F94"/>
    <w:rsid w:val="00834C26"/>
    <w:rsid w:val="00834C4F"/>
    <w:rsid w:val="008359F1"/>
    <w:rsid w:val="0083608C"/>
    <w:rsid w:val="0084061D"/>
    <w:rsid w:val="00840CFF"/>
    <w:rsid w:val="008427F9"/>
    <w:rsid w:val="008458F7"/>
    <w:rsid w:val="008465F7"/>
    <w:rsid w:val="008467E7"/>
    <w:rsid w:val="00850F54"/>
    <w:rsid w:val="00851605"/>
    <w:rsid w:val="00851941"/>
    <w:rsid w:val="008525F8"/>
    <w:rsid w:val="0085327C"/>
    <w:rsid w:val="00856036"/>
    <w:rsid w:val="00856EC2"/>
    <w:rsid w:val="008609DE"/>
    <w:rsid w:val="00861000"/>
    <w:rsid w:val="0086103F"/>
    <w:rsid w:val="008629AD"/>
    <w:rsid w:val="00863AC6"/>
    <w:rsid w:val="00864186"/>
    <w:rsid w:val="00864F1C"/>
    <w:rsid w:val="00865969"/>
    <w:rsid w:val="008670E4"/>
    <w:rsid w:val="008675CC"/>
    <w:rsid w:val="00867994"/>
    <w:rsid w:val="008702CB"/>
    <w:rsid w:val="00870399"/>
    <w:rsid w:val="00871779"/>
    <w:rsid w:val="008725AA"/>
    <w:rsid w:val="00876B83"/>
    <w:rsid w:val="008804EC"/>
    <w:rsid w:val="008810AC"/>
    <w:rsid w:val="008815AC"/>
    <w:rsid w:val="00881806"/>
    <w:rsid w:val="008826AD"/>
    <w:rsid w:val="0088421F"/>
    <w:rsid w:val="00884C9D"/>
    <w:rsid w:val="0088519F"/>
    <w:rsid w:val="00885E71"/>
    <w:rsid w:val="008902CD"/>
    <w:rsid w:val="00890AA7"/>
    <w:rsid w:val="00890EB9"/>
    <w:rsid w:val="008930F3"/>
    <w:rsid w:val="008953DB"/>
    <w:rsid w:val="008A03A2"/>
    <w:rsid w:val="008A044A"/>
    <w:rsid w:val="008A0AF9"/>
    <w:rsid w:val="008A0D37"/>
    <w:rsid w:val="008A26DC"/>
    <w:rsid w:val="008A3990"/>
    <w:rsid w:val="008A6703"/>
    <w:rsid w:val="008A695B"/>
    <w:rsid w:val="008A6FE9"/>
    <w:rsid w:val="008A7432"/>
    <w:rsid w:val="008A796D"/>
    <w:rsid w:val="008A7A2F"/>
    <w:rsid w:val="008A7B94"/>
    <w:rsid w:val="008B0B6E"/>
    <w:rsid w:val="008B0F39"/>
    <w:rsid w:val="008B10B1"/>
    <w:rsid w:val="008B3ECD"/>
    <w:rsid w:val="008B3FFE"/>
    <w:rsid w:val="008B4435"/>
    <w:rsid w:val="008B44AD"/>
    <w:rsid w:val="008B44D5"/>
    <w:rsid w:val="008B4630"/>
    <w:rsid w:val="008B4690"/>
    <w:rsid w:val="008B4E99"/>
    <w:rsid w:val="008B5E3B"/>
    <w:rsid w:val="008B77C5"/>
    <w:rsid w:val="008B79A4"/>
    <w:rsid w:val="008B7B35"/>
    <w:rsid w:val="008B7D61"/>
    <w:rsid w:val="008C1038"/>
    <w:rsid w:val="008C14CA"/>
    <w:rsid w:val="008C21CA"/>
    <w:rsid w:val="008C25C8"/>
    <w:rsid w:val="008C304F"/>
    <w:rsid w:val="008C30C2"/>
    <w:rsid w:val="008C40D5"/>
    <w:rsid w:val="008C6E4B"/>
    <w:rsid w:val="008C70CE"/>
    <w:rsid w:val="008C7710"/>
    <w:rsid w:val="008C77C2"/>
    <w:rsid w:val="008D0433"/>
    <w:rsid w:val="008D3A98"/>
    <w:rsid w:val="008D45B3"/>
    <w:rsid w:val="008D609F"/>
    <w:rsid w:val="008E1175"/>
    <w:rsid w:val="008E2C08"/>
    <w:rsid w:val="008E318C"/>
    <w:rsid w:val="008E5083"/>
    <w:rsid w:val="008E6217"/>
    <w:rsid w:val="008E6265"/>
    <w:rsid w:val="008E7312"/>
    <w:rsid w:val="008E73E0"/>
    <w:rsid w:val="008E7FA0"/>
    <w:rsid w:val="008F06D2"/>
    <w:rsid w:val="008F0F8E"/>
    <w:rsid w:val="008F3DE0"/>
    <w:rsid w:val="008F3EEC"/>
    <w:rsid w:val="008F4956"/>
    <w:rsid w:val="008F5713"/>
    <w:rsid w:val="008F7646"/>
    <w:rsid w:val="0090062D"/>
    <w:rsid w:val="00900BDD"/>
    <w:rsid w:val="00903196"/>
    <w:rsid w:val="00903DC6"/>
    <w:rsid w:val="00904F55"/>
    <w:rsid w:val="00905443"/>
    <w:rsid w:val="00905B39"/>
    <w:rsid w:val="00907B2A"/>
    <w:rsid w:val="00910724"/>
    <w:rsid w:val="00910FF0"/>
    <w:rsid w:val="00912DF7"/>
    <w:rsid w:val="00912E5A"/>
    <w:rsid w:val="0091337E"/>
    <w:rsid w:val="00913F83"/>
    <w:rsid w:val="00914402"/>
    <w:rsid w:val="00914906"/>
    <w:rsid w:val="00914E35"/>
    <w:rsid w:val="009161D3"/>
    <w:rsid w:val="009171CC"/>
    <w:rsid w:val="0092213A"/>
    <w:rsid w:val="00922680"/>
    <w:rsid w:val="00922F9C"/>
    <w:rsid w:val="009237FB"/>
    <w:rsid w:val="00923F3D"/>
    <w:rsid w:val="00924648"/>
    <w:rsid w:val="00924F84"/>
    <w:rsid w:val="00925033"/>
    <w:rsid w:val="00925BB7"/>
    <w:rsid w:val="00925F89"/>
    <w:rsid w:val="00927F44"/>
    <w:rsid w:val="009307DC"/>
    <w:rsid w:val="00930CE9"/>
    <w:rsid w:val="00930F2F"/>
    <w:rsid w:val="009315CB"/>
    <w:rsid w:val="00931807"/>
    <w:rsid w:val="00932408"/>
    <w:rsid w:val="00932DA8"/>
    <w:rsid w:val="00933158"/>
    <w:rsid w:val="00933361"/>
    <w:rsid w:val="00933E8D"/>
    <w:rsid w:val="009349A7"/>
    <w:rsid w:val="009351AB"/>
    <w:rsid w:val="009377EF"/>
    <w:rsid w:val="0094087F"/>
    <w:rsid w:val="0094393B"/>
    <w:rsid w:val="00943A0A"/>
    <w:rsid w:val="009467BF"/>
    <w:rsid w:val="00946BD0"/>
    <w:rsid w:val="00946D6E"/>
    <w:rsid w:val="0094714A"/>
    <w:rsid w:val="0094723D"/>
    <w:rsid w:val="00947416"/>
    <w:rsid w:val="00947717"/>
    <w:rsid w:val="009479C7"/>
    <w:rsid w:val="00951153"/>
    <w:rsid w:val="00951172"/>
    <w:rsid w:val="0095147D"/>
    <w:rsid w:val="00951827"/>
    <w:rsid w:val="00952A6E"/>
    <w:rsid w:val="00953551"/>
    <w:rsid w:val="00955022"/>
    <w:rsid w:val="00955F7E"/>
    <w:rsid w:val="0095641C"/>
    <w:rsid w:val="009569CF"/>
    <w:rsid w:val="009628C1"/>
    <w:rsid w:val="0096359B"/>
    <w:rsid w:val="009637A7"/>
    <w:rsid w:val="009646E6"/>
    <w:rsid w:val="00966E27"/>
    <w:rsid w:val="00970FA3"/>
    <w:rsid w:val="00971419"/>
    <w:rsid w:val="00971A23"/>
    <w:rsid w:val="0097270A"/>
    <w:rsid w:val="00973F46"/>
    <w:rsid w:val="00974176"/>
    <w:rsid w:val="00974388"/>
    <w:rsid w:val="00974594"/>
    <w:rsid w:val="00974CD1"/>
    <w:rsid w:val="009761BF"/>
    <w:rsid w:val="00976578"/>
    <w:rsid w:val="0098030B"/>
    <w:rsid w:val="00980A45"/>
    <w:rsid w:val="00980C8C"/>
    <w:rsid w:val="0098609C"/>
    <w:rsid w:val="009860A9"/>
    <w:rsid w:val="00986395"/>
    <w:rsid w:val="00986CDB"/>
    <w:rsid w:val="00987377"/>
    <w:rsid w:val="0098737E"/>
    <w:rsid w:val="00987478"/>
    <w:rsid w:val="00987705"/>
    <w:rsid w:val="00991606"/>
    <w:rsid w:val="0099197E"/>
    <w:rsid w:val="00992AD9"/>
    <w:rsid w:val="00992D55"/>
    <w:rsid w:val="009939EE"/>
    <w:rsid w:val="00995700"/>
    <w:rsid w:val="00996940"/>
    <w:rsid w:val="009969DE"/>
    <w:rsid w:val="009A1232"/>
    <w:rsid w:val="009A2D12"/>
    <w:rsid w:val="009A34AB"/>
    <w:rsid w:val="009A3DF1"/>
    <w:rsid w:val="009A43E8"/>
    <w:rsid w:val="009A60C8"/>
    <w:rsid w:val="009A61F3"/>
    <w:rsid w:val="009A695C"/>
    <w:rsid w:val="009A74F0"/>
    <w:rsid w:val="009A781E"/>
    <w:rsid w:val="009B52C5"/>
    <w:rsid w:val="009B6B91"/>
    <w:rsid w:val="009B79AD"/>
    <w:rsid w:val="009C0C04"/>
    <w:rsid w:val="009C1C37"/>
    <w:rsid w:val="009C5030"/>
    <w:rsid w:val="009C5107"/>
    <w:rsid w:val="009C5CDC"/>
    <w:rsid w:val="009C6E11"/>
    <w:rsid w:val="009C76B6"/>
    <w:rsid w:val="009C7AE8"/>
    <w:rsid w:val="009C7D4C"/>
    <w:rsid w:val="009D050C"/>
    <w:rsid w:val="009D20E9"/>
    <w:rsid w:val="009D24B6"/>
    <w:rsid w:val="009D2B30"/>
    <w:rsid w:val="009D38E3"/>
    <w:rsid w:val="009D55A8"/>
    <w:rsid w:val="009D5AC4"/>
    <w:rsid w:val="009D642A"/>
    <w:rsid w:val="009D74F1"/>
    <w:rsid w:val="009E0FC6"/>
    <w:rsid w:val="009E131A"/>
    <w:rsid w:val="009E1632"/>
    <w:rsid w:val="009E1DE8"/>
    <w:rsid w:val="009E292D"/>
    <w:rsid w:val="009E2FC2"/>
    <w:rsid w:val="009E532E"/>
    <w:rsid w:val="009E5590"/>
    <w:rsid w:val="009E560F"/>
    <w:rsid w:val="009E6CAE"/>
    <w:rsid w:val="009E72E8"/>
    <w:rsid w:val="009F0F89"/>
    <w:rsid w:val="009F18E9"/>
    <w:rsid w:val="009F1FD7"/>
    <w:rsid w:val="009F2485"/>
    <w:rsid w:val="009F2C36"/>
    <w:rsid w:val="009F3BC6"/>
    <w:rsid w:val="009F52A1"/>
    <w:rsid w:val="009F67D6"/>
    <w:rsid w:val="009F6836"/>
    <w:rsid w:val="009F7458"/>
    <w:rsid w:val="00A00D5F"/>
    <w:rsid w:val="00A00E82"/>
    <w:rsid w:val="00A01B02"/>
    <w:rsid w:val="00A01B67"/>
    <w:rsid w:val="00A021A9"/>
    <w:rsid w:val="00A02522"/>
    <w:rsid w:val="00A0376B"/>
    <w:rsid w:val="00A0639C"/>
    <w:rsid w:val="00A06443"/>
    <w:rsid w:val="00A065AC"/>
    <w:rsid w:val="00A06D19"/>
    <w:rsid w:val="00A1003A"/>
    <w:rsid w:val="00A109CC"/>
    <w:rsid w:val="00A11C20"/>
    <w:rsid w:val="00A12736"/>
    <w:rsid w:val="00A12F10"/>
    <w:rsid w:val="00A13967"/>
    <w:rsid w:val="00A13CB9"/>
    <w:rsid w:val="00A13E7A"/>
    <w:rsid w:val="00A14127"/>
    <w:rsid w:val="00A14578"/>
    <w:rsid w:val="00A14818"/>
    <w:rsid w:val="00A14AD1"/>
    <w:rsid w:val="00A154CA"/>
    <w:rsid w:val="00A16472"/>
    <w:rsid w:val="00A16A2C"/>
    <w:rsid w:val="00A16D1B"/>
    <w:rsid w:val="00A17A28"/>
    <w:rsid w:val="00A17F9E"/>
    <w:rsid w:val="00A206DF"/>
    <w:rsid w:val="00A20EE0"/>
    <w:rsid w:val="00A218DF"/>
    <w:rsid w:val="00A21BB7"/>
    <w:rsid w:val="00A23196"/>
    <w:rsid w:val="00A2437E"/>
    <w:rsid w:val="00A25FD7"/>
    <w:rsid w:val="00A2616D"/>
    <w:rsid w:val="00A266AC"/>
    <w:rsid w:val="00A273BB"/>
    <w:rsid w:val="00A2742B"/>
    <w:rsid w:val="00A27630"/>
    <w:rsid w:val="00A31F4B"/>
    <w:rsid w:val="00A31FC5"/>
    <w:rsid w:val="00A328DE"/>
    <w:rsid w:val="00A3301A"/>
    <w:rsid w:val="00A332BC"/>
    <w:rsid w:val="00A341A4"/>
    <w:rsid w:val="00A351A1"/>
    <w:rsid w:val="00A353F3"/>
    <w:rsid w:val="00A35E94"/>
    <w:rsid w:val="00A36C8B"/>
    <w:rsid w:val="00A4003D"/>
    <w:rsid w:val="00A416D9"/>
    <w:rsid w:val="00A42800"/>
    <w:rsid w:val="00A4304A"/>
    <w:rsid w:val="00A435F3"/>
    <w:rsid w:val="00A446CE"/>
    <w:rsid w:val="00A447BC"/>
    <w:rsid w:val="00A44B4A"/>
    <w:rsid w:val="00A46D5D"/>
    <w:rsid w:val="00A46E77"/>
    <w:rsid w:val="00A4716C"/>
    <w:rsid w:val="00A47277"/>
    <w:rsid w:val="00A47ADA"/>
    <w:rsid w:val="00A505F2"/>
    <w:rsid w:val="00A514D8"/>
    <w:rsid w:val="00A52228"/>
    <w:rsid w:val="00A52923"/>
    <w:rsid w:val="00A54F3F"/>
    <w:rsid w:val="00A55FE7"/>
    <w:rsid w:val="00A57746"/>
    <w:rsid w:val="00A60508"/>
    <w:rsid w:val="00A6198E"/>
    <w:rsid w:val="00A639BC"/>
    <w:rsid w:val="00A64850"/>
    <w:rsid w:val="00A64973"/>
    <w:rsid w:val="00A660BA"/>
    <w:rsid w:val="00A66FBA"/>
    <w:rsid w:val="00A67015"/>
    <w:rsid w:val="00A71CA1"/>
    <w:rsid w:val="00A722AB"/>
    <w:rsid w:val="00A72D93"/>
    <w:rsid w:val="00A72E22"/>
    <w:rsid w:val="00A74CF1"/>
    <w:rsid w:val="00A75CF6"/>
    <w:rsid w:val="00A77A83"/>
    <w:rsid w:val="00A77D09"/>
    <w:rsid w:val="00A8025D"/>
    <w:rsid w:val="00A81512"/>
    <w:rsid w:val="00A81554"/>
    <w:rsid w:val="00A8162C"/>
    <w:rsid w:val="00A8248D"/>
    <w:rsid w:val="00A82B96"/>
    <w:rsid w:val="00A82F14"/>
    <w:rsid w:val="00A83006"/>
    <w:rsid w:val="00A83380"/>
    <w:rsid w:val="00A84A73"/>
    <w:rsid w:val="00A863C2"/>
    <w:rsid w:val="00A86493"/>
    <w:rsid w:val="00A86700"/>
    <w:rsid w:val="00A86821"/>
    <w:rsid w:val="00A87F8A"/>
    <w:rsid w:val="00A906A3"/>
    <w:rsid w:val="00A9079F"/>
    <w:rsid w:val="00A91278"/>
    <w:rsid w:val="00A92084"/>
    <w:rsid w:val="00A9297C"/>
    <w:rsid w:val="00A942CF"/>
    <w:rsid w:val="00A9482A"/>
    <w:rsid w:val="00A95A12"/>
    <w:rsid w:val="00A9646D"/>
    <w:rsid w:val="00A97024"/>
    <w:rsid w:val="00AA09D0"/>
    <w:rsid w:val="00AA0CE7"/>
    <w:rsid w:val="00AA19C4"/>
    <w:rsid w:val="00AA1CA9"/>
    <w:rsid w:val="00AA30BA"/>
    <w:rsid w:val="00AA33D6"/>
    <w:rsid w:val="00AA3610"/>
    <w:rsid w:val="00AA44E4"/>
    <w:rsid w:val="00AA57E7"/>
    <w:rsid w:val="00AA5ABC"/>
    <w:rsid w:val="00AA66EF"/>
    <w:rsid w:val="00AA6E7B"/>
    <w:rsid w:val="00AA726C"/>
    <w:rsid w:val="00AB0C58"/>
    <w:rsid w:val="00AB10B9"/>
    <w:rsid w:val="00AB33D3"/>
    <w:rsid w:val="00AB4430"/>
    <w:rsid w:val="00AB590C"/>
    <w:rsid w:val="00AB5975"/>
    <w:rsid w:val="00AB5C63"/>
    <w:rsid w:val="00AB66C2"/>
    <w:rsid w:val="00AB693A"/>
    <w:rsid w:val="00AC0E2C"/>
    <w:rsid w:val="00AC1991"/>
    <w:rsid w:val="00AC2A76"/>
    <w:rsid w:val="00AC2D65"/>
    <w:rsid w:val="00AC3E94"/>
    <w:rsid w:val="00AC3ECD"/>
    <w:rsid w:val="00AC4567"/>
    <w:rsid w:val="00AC4E9B"/>
    <w:rsid w:val="00AC5413"/>
    <w:rsid w:val="00AC5A76"/>
    <w:rsid w:val="00AC5A91"/>
    <w:rsid w:val="00AC68EF"/>
    <w:rsid w:val="00AD1D32"/>
    <w:rsid w:val="00AD24FD"/>
    <w:rsid w:val="00AD3073"/>
    <w:rsid w:val="00AD37B5"/>
    <w:rsid w:val="00AD3A06"/>
    <w:rsid w:val="00AD3BA3"/>
    <w:rsid w:val="00AD4912"/>
    <w:rsid w:val="00AD6D58"/>
    <w:rsid w:val="00AD730C"/>
    <w:rsid w:val="00AD7D22"/>
    <w:rsid w:val="00AD7D65"/>
    <w:rsid w:val="00AE0095"/>
    <w:rsid w:val="00AE1006"/>
    <w:rsid w:val="00AE1FCF"/>
    <w:rsid w:val="00AE2847"/>
    <w:rsid w:val="00AE2C56"/>
    <w:rsid w:val="00AE361A"/>
    <w:rsid w:val="00AE398A"/>
    <w:rsid w:val="00AE495D"/>
    <w:rsid w:val="00AE598F"/>
    <w:rsid w:val="00AE5E48"/>
    <w:rsid w:val="00AE624E"/>
    <w:rsid w:val="00AE7DBC"/>
    <w:rsid w:val="00AF0071"/>
    <w:rsid w:val="00AF02F9"/>
    <w:rsid w:val="00AF2DE1"/>
    <w:rsid w:val="00AF2E86"/>
    <w:rsid w:val="00AF7FCF"/>
    <w:rsid w:val="00B000EC"/>
    <w:rsid w:val="00B01AF6"/>
    <w:rsid w:val="00B02C1A"/>
    <w:rsid w:val="00B04FF1"/>
    <w:rsid w:val="00B05E04"/>
    <w:rsid w:val="00B06188"/>
    <w:rsid w:val="00B072C6"/>
    <w:rsid w:val="00B103B8"/>
    <w:rsid w:val="00B10E08"/>
    <w:rsid w:val="00B13873"/>
    <w:rsid w:val="00B1431B"/>
    <w:rsid w:val="00B14F2C"/>
    <w:rsid w:val="00B166FB"/>
    <w:rsid w:val="00B17000"/>
    <w:rsid w:val="00B1742E"/>
    <w:rsid w:val="00B20719"/>
    <w:rsid w:val="00B20EE9"/>
    <w:rsid w:val="00B216D0"/>
    <w:rsid w:val="00B22235"/>
    <w:rsid w:val="00B2293E"/>
    <w:rsid w:val="00B24E6B"/>
    <w:rsid w:val="00B268D2"/>
    <w:rsid w:val="00B26B8F"/>
    <w:rsid w:val="00B26DF2"/>
    <w:rsid w:val="00B27F3D"/>
    <w:rsid w:val="00B30CDF"/>
    <w:rsid w:val="00B30D14"/>
    <w:rsid w:val="00B324BB"/>
    <w:rsid w:val="00B32DBE"/>
    <w:rsid w:val="00B33204"/>
    <w:rsid w:val="00B33CF1"/>
    <w:rsid w:val="00B34064"/>
    <w:rsid w:val="00B34CA4"/>
    <w:rsid w:val="00B34E5B"/>
    <w:rsid w:val="00B3524D"/>
    <w:rsid w:val="00B357DC"/>
    <w:rsid w:val="00B35A9F"/>
    <w:rsid w:val="00B3650A"/>
    <w:rsid w:val="00B40115"/>
    <w:rsid w:val="00B42189"/>
    <w:rsid w:val="00B42883"/>
    <w:rsid w:val="00B430B1"/>
    <w:rsid w:val="00B43941"/>
    <w:rsid w:val="00B444D6"/>
    <w:rsid w:val="00B4575F"/>
    <w:rsid w:val="00B45EA9"/>
    <w:rsid w:val="00B46DDA"/>
    <w:rsid w:val="00B475F4"/>
    <w:rsid w:val="00B47B86"/>
    <w:rsid w:val="00B5038C"/>
    <w:rsid w:val="00B50523"/>
    <w:rsid w:val="00B5078D"/>
    <w:rsid w:val="00B50834"/>
    <w:rsid w:val="00B50D6A"/>
    <w:rsid w:val="00B5148F"/>
    <w:rsid w:val="00B5295D"/>
    <w:rsid w:val="00B53DB5"/>
    <w:rsid w:val="00B5428A"/>
    <w:rsid w:val="00B5566D"/>
    <w:rsid w:val="00B55729"/>
    <w:rsid w:val="00B56D65"/>
    <w:rsid w:val="00B5701F"/>
    <w:rsid w:val="00B57B8C"/>
    <w:rsid w:val="00B6016D"/>
    <w:rsid w:val="00B6113D"/>
    <w:rsid w:val="00B62340"/>
    <w:rsid w:val="00B63295"/>
    <w:rsid w:val="00B63AA3"/>
    <w:rsid w:val="00B64BEF"/>
    <w:rsid w:val="00B6608E"/>
    <w:rsid w:val="00B663D5"/>
    <w:rsid w:val="00B672DC"/>
    <w:rsid w:val="00B71E30"/>
    <w:rsid w:val="00B724A5"/>
    <w:rsid w:val="00B7348D"/>
    <w:rsid w:val="00B7368D"/>
    <w:rsid w:val="00B74614"/>
    <w:rsid w:val="00B81264"/>
    <w:rsid w:val="00B839C0"/>
    <w:rsid w:val="00B84D2C"/>
    <w:rsid w:val="00B8576E"/>
    <w:rsid w:val="00B869AB"/>
    <w:rsid w:val="00B86B62"/>
    <w:rsid w:val="00B90416"/>
    <w:rsid w:val="00B90525"/>
    <w:rsid w:val="00B9117D"/>
    <w:rsid w:val="00B92288"/>
    <w:rsid w:val="00B932AE"/>
    <w:rsid w:val="00B936E9"/>
    <w:rsid w:val="00B94E38"/>
    <w:rsid w:val="00B95838"/>
    <w:rsid w:val="00B965CC"/>
    <w:rsid w:val="00B96F1B"/>
    <w:rsid w:val="00B9786D"/>
    <w:rsid w:val="00B97E73"/>
    <w:rsid w:val="00BA081B"/>
    <w:rsid w:val="00BA27F0"/>
    <w:rsid w:val="00BA3DAB"/>
    <w:rsid w:val="00BA54BE"/>
    <w:rsid w:val="00BA54FC"/>
    <w:rsid w:val="00BA62A9"/>
    <w:rsid w:val="00BA6354"/>
    <w:rsid w:val="00BA7CE9"/>
    <w:rsid w:val="00BB0125"/>
    <w:rsid w:val="00BB0B46"/>
    <w:rsid w:val="00BB0C12"/>
    <w:rsid w:val="00BB206E"/>
    <w:rsid w:val="00BB3CB6"/>
    <w:rsid w:val="00BB3E9F"/>
    <w:rsid w:val="00BB412D"/>
    <w:rsid w:val="00BB41DB"/>
    <w:rsid w:val="00BB6886"/>
    <w:rsid w:val="00BB6E50"/>
    <w:rsid w:val="00BB7363"/>
    <w:rsid w:val="00BB7F3C"/>
    <w:rsid w:val="00BC06B8"/>
    <w:rsid w:val="00BC118C"/>
    <w:rsid w:val="00BC14E1"/>
    <w:rsid w:val="00BC1D40"/>
    <w:rsid w:val="00BC28CC"/>
    <w:rsid w:val="00BC305A"/>
    <w:rsid w:val="00BC66F9"/>
    <w:rsid w:val="00BC7514"/>
    <w:rsid w:val="00BC756F"/>
    <w:rsid w:val="00BD1859"/>
    <w:rsid w:val="00BD2104"/>
    <w:rsid w:val="00BD2750"/>
    <w:rsid w:val="00BD2823"/>
    <w:rsid w:val="00BD2987"/>
    <w:rsid w:val="00BD5565"/>
    <w:rsid w:val="00BD57D3"/>
    <w:rsid w:val="00BD5970"/>
    <w:rsid w:val="00BD5C04"/>
    <w:rsid w:val="00BD5F32"/>
    <w:rsid w:val="00BD66CE"/>
    <w:rsid w:val="00BD6D82"/>
    <w:rsid w:val="00BD74A3"/>
    <w:rsid w:val="00BE03B2"/>
    <w:rsid w:val="00BE06EF"/>
    <w:rsid w:val="00BE1C61"/>
    <w:rsid w:val="00BE345C"/>
    <w:rsid w:val="00BE44F6"/>
    <w:rsid w:val="00BE684F"/>
    <w:rsid w:val="00BE68BB"/>
    <w:rsid w:val="00BE6C38"/>
    <w:rsid w:val="00BE6C3D"/>
    <w:rsid w:val="00BE6F85"/>
    <w:rsid w:val="00BE7934"/>
    <w:rsid w:val="00BE7A82"/>
    <w:rsid w:val="00BE7F01"/>
    <w:rsid w:val="00BF090C"/>
    <w:rsid w:val="00BF0B42"/>
    <w:rsid w:val="00BF2147"/>
    <w:rsid w:val="00BF40D3"/>
    <w:rsid w:val="00BF7D38"/>
    <w:rsid w:val="00BF7DC7"/>
    <w:rsid w:val="00C00564"/>
    <w:rsid w:val="00C00A84"/>
    <w:rsid w:val="00C02C8F"/>
    <w:rsid w:val="00C07EE4"/>
    <w:rsid w:val="00C10DED"/>
    <w:rsid w:val="00C110AC"/>
    <w:rsid w:val="00C14765"/>
    <w:rsid w:val="00C155C6"/>
    <w:rsid w:val="00C157B9"/>
    <w:rsid w:val="00C164FE"/>
    <w:rsid w:val="00C1655A"/>
    <w:rsid w:val="00C16BF3"/>
    <w:rsid w:val="00C16E3F"/>
    <w:rsid w:val="00C213B7"/>
    <w:rsid w:val="00C215F3"/>
    <w:rsid w:val="00C22087"/>
    <w:rsid w:val="00C23C88"/>
    <w:rsid w:val="00C23EAD"/>
    <w:rsid w:val="00C24C64"/>
    <w:rsid w:val="00C25B0C"/>
    <w:rsid w:val="00C26381"/>
    <w:rsid w:val="00C27D75"/>
    <w:rsid w:val="00C3033E"/>
    <w:rsid w:val="00C30613"/>
    <w:rsid w:val="00C307B0"/>
    <w:rsid w:val="00C30813"/>
    <w:rsid w:val="00C30CC4"/>
    <w:rsid w:val="00C30FF3"/>
    <w:rsid w:val="00C31D59"/>
    <w:rsid w:val="00C34084"/>
    <w:rsid w:val="00C34456"/>
    <w:rsid w:val="00C34B26"/>
    <w:rsid w:val="00C35047"/>
    <w:rsid w:val="00C36368"/>
    <w:rsid w:val="00C41138"/>
    <w:rsid w:val="00C41305"/>
    <w:rsid w:val="00C41919"/>
    <w:rsid w:val="00C42D2B"/>
    <w:rsid w:val="00C43078"/>
    <w:rsid w:val="00C432D6"/>
    <w:rsid w:val="00C43420"/>
    <w:rsid w:val="00C43D17"/>
    <w:rsid w:val="00C440F6"/>
    <w:rsid w:val="00C44831"/>
    <w:rsid w:val="00C44A7A"/>
    <w:rsid w:val="00C45217"/>
    <w:rsid w:val="00C473A4"/>
    <w:rsid w:val="00C476E3"/>
    <w:rsid w:val="00C47891"/>
    <w:rsid w:val="00C47A44"/>
    <w:rsid w:val="00C47B45"/>
    <w:rsid w:val="00C5079A"/>
    <w:rsid w:val="00C50BB2"/>
    <w:rsid w:val="00C51DD9"/>
    <w:rsid w:val="00C5470C"/>
    <w:rsid w:val="00C54C86"/>
    <w:rsid w:val="00C5508A"/>
    <w:rsid w:val="00C553D0"/>
    <w:rsid w:val="00C55B6C"/>
    <w:rsid w:val="00C567DB"/>
    <w:rsid w:val="00C56BDC"/>
    <w:rsid w:val="00C56CFD"/>
    <w:rsid w:val="00C5799F"/>
    <w:rsid w:val="00C60AB5"/>
    <w:rsid w:val="00C6227B"/>
    <w:rsid w:val="00C6259C"/>
    <w:rsid w:val="00C6428D"/>
    <w:rsid w:val="00C64312"/>
    <w:rsid w:val="00C64537"/>
    <w:rsid w:val="00C64A1D"/>
    <w:rsid w:val="00C65C4F"/>
    <w:rsid w:val="00C65CC7"/>
    <w:rsid w:val="00C70A51"/>
    <w:rsid w:val="00C72030"/>
    <w:rsid w:val="00C734B0"/>
    <w:rsid w:val="00C748CD"/>
    <w:rsid w:val="00C7556A"/>
    <w:rsid w:val="00C756FA"/>
    <w:rsid w:val="00C7623F"/>
    <w:rsid w:val="00C769E0"/>
    <w:rsid w:val="00C76A7D"/>
    <w:rsid w:val="00C7743D"/>
    <w:rsid w:val="00C804E0"/>
    <w:rsid w:val="00C81156"/>
    <w:rsid w:val="00C836B9"/>
    <w:rsid w:val="00C837F6"/>
    <w:rsid w:val="00C84DCE"/>
    <w:rsid w:val="00C8562F"/>
    <w:rsid w:val="00C86088"/>
    <w:rsid w:val="00C863D4"/>
    <w:rsid w:val="00C864FF"/>
    <w:rsid w:val="00C90331"/>
    <w:rsid w:val="00C908D4"/>
    <w:rsid w:val="00C92BC5"/>
    <w:rsid w:val="00C93544"/>
    <w:rsid w:val="00C94265"/>
    <w:rsid w:val="00C94768"/>
    <w:rsid w:val="00C9492E"/>
    <w:rsid w:val="00C9669C"/>
    <w:rsid w:val="00CA05DB"/>
    <w:rsid w:val="00CA128C"/>
    <w:rsid w:val="00CA169A"/>
    <w:rsid w:val="00CA1D82"/>
    <w:rsid w:val="00CA24FE"/>
    <w:rsid w:val="00CA2886"/>
    <w:rsid w:val="00CA2A13"/>
    <w:rsid w:val="00CA35E3"/>
    <w:rsid w:val="00CA3B18"/>
    <w:rsid w:val="00CA48E6"/>
    <w:rsid w:val="00CA7A37"/>
    <w:rsid w:val="00CB1186"/>
    <w:rsid w:val="00CB184F"/>
    <w:rsid w:val="00CB1A95"/>
    <w:rsid w:val="00CB32C2"/>
    <w:rsid w:val="00CB43F6"/>
    <w:rsid w:val="00CB5E9A"/>
    <w:rsid w:val="00CB668F"/>
    <w:rsid w:val="00CB73D6"/>
    <w:rsid w:val="00CB7E9B"/>
    <w:rsid w:val="00CC009F"/>
    <w:rsid w:val="00CC18C3"/>
    <w:rsid w:val="00CC2CE9"/>
    <w:rsid w:val="00CC42E7"/>
    <w:rsid w:val="00CC5FC9"/>
    <w:rsid w:val="00CC60CA"/>
    <w:rsid w:val="00CC67D7"/>
    <w:rsid w:val="00CC6EBF"/>
    <w:rsid w:val="00CC75B2"/>
    <w:rsid w:val="00CC79F3"/>
    <w:rsid w:val="00CC7EE6"/>
    <w:rsid w:val="00CD077D"/>
    <w:rsid w:val="00CD0C24"/>
    <w:rsid w:val="00CD149A"/>
    <w:rsid w:val="00CD229D"/>
    <w:rsid w:val="00CD249E"/>
    <w:rsid w:val="00CD3182"/>
    <w:rsid w:val="00CD3CE8"/>
    <w:rsid w:val="00CD3F45"/>
    <w:rsid w:val="00CD688A"/>
    <w:rsid w:val="00CD7917"/>
    <w:rsid w:val="00CE1407"/>
    <w:rsid w:val="00CE254D"/>
    <w:rsid w:val="00CE2A84"/>
    <w:rsid w:val="00CE4725"/>
    <w:rsid w:val="00CE5352"/>
    <w:rsid w:val="00CE59E5"/>
    <w:rsid w:val="00CE7341"/>
    <w:rsid w:val="00CF1380"/>
    <w:rsid w:val="00CF1AEF"/>
    <w:rsid w:val="00CF23BC"/>
    <w:rsid w:val="00CF2411"/>
    <w:rsid w:val="00CF33B2"/>
    <w:rsid w:val="00CF3CB8"/>
    <w:rsid w:val="00CF3CD9"/>
    <w:rsid w:val="00CF659F"/>
    <w:rsid w:val="00CF6E8C"/>
    <w:rsid w:val="00CF742C"/>
    <w:rsid w:val="00CF750B"/>
    <w:rsid w:val="00D0314A"/>
    <w:rsid w:val="00D04792"/>
    <w:rsid w:val="00D050CC"/>
    <w:rsid w:val="00D051DF"/>
    <w:rsid w:val="00D068CB"/>
    <w:rsid w:val="00D07209"/>
    <w:rsid w:val="00D0720B"/>
    <w:rsid w:val="00D10CC2"/>
    <w:rsid w:val="00D1100E"/>
    <w:rsid w:val="00D112D3"/>
    <w:rsid w:val="00D11C44"/>
    <w:rsid w:val="00D12B6B"/>
    <w:rsid w:val="00D13860"/>
    <w:rsid w:val="00D13B58"/>
    <w:rsid w:val="00D141FB"/>
    <w:rsid w:val="00D1589E"/>
    <w:rsid w:val="00D17892"/>
    <w:rsid w:val="00D17F29"/>
    <w:rsid w:val="00D2088E"/>
    <w:rsid w:val="00D2290C"/>
    <w:rsid w:val="00D230A2"/>
    <w:rsid w:val="00D23940"/>
    <w:rsid w:val="00D2451B"/>
    <w:rsid w:val="00D24767"/>
    <w:rsid w:val="00D24CB9"/>
    <w:rsid w:val="00D2674B"/>
    <w:rsid w:val="00D27199"/>
    <w:rsid w:val="00D306B7"/>
    <w:rsid w:val="00D31C7D"/>
    <w:rsid w:val="00D31DB4"/>
    <w:rsid w:val="00D328D1"/>
    <w:rsid w:val="00D32AD2"/>
    <w:rsid w:val="00D32B3F"/>
    <w:rsid w:val="00D33842"/>
    <w:rsid w:val="00D33CC4"/>
    <w:rsid w:val="00D347EC"/>
    <w:rsid w:val="00D34E56"/>
    <w:rsid w:val="00D36086"/>
    <w:rsid w:val="00D36E5F"/>
    <w:rsid w:val="00D377D9"/>
    <w:rsid w:val="00D4011C"/>
    <w:rsid w:val="00D42290"/>
    <w:rsid w:val="00D42FDD"/>
    <w:rsid w:val="00D43F7D"/>
    <w:rsid w:val="00D455FF"/>
    <w:rsid w:val="00D45B2B"/>
    <w:rsid w:val="00D45B79"/>
    <w:rsid w:val="00D505EB"/>
    <w:rsid w:val="00D50F8E"/>
    <w:rsid w:val="00D51759"/>
    <w:rsid w:val="00D52863"/>
    <w:rsid w:val="00D5365A"/>
    <w:rsid w:val="00D53B03"/>
    <w:rsid w:val="00D53B31"/>
    <w:rsid w:val="00D53CB2"/>
    <w:rsid w:val="00D57374"/>
    <w:rsid w:val="00D602B1"/>
    <w:rsid w:val="00D61723"/>
    <w:rsid w:val="00D621C4"/>
    <w:rsid w:val="00D62935"/>
    <w:rsid w:val="00D63131"/>
    <w:rsid w:val="00D63450"/>
    <w:rsid w:val="00D63792"/>
    <w:rsid w:val="00D646FE"/>
    <w:rsid w:val="00D6548A"/>
    <w:rsid w:val="00D66F52"/>
    <w:rsid w:val="00D705C5"/>
    <w:rsid w:val="00D71607"/>
    <w:rsid w:val="00D71D18"/>
    <w:rsid w:val="00D71DEC"/>
    <w:rsid w:val="00D744BB"/>
    <w:rsid w:val="00D7562A"/>
    <w:rsid w:val="00D77334"/>
    <w:rsid w:val="00D77C48"/>
    <w:rsid w:val="00D80E4D"/>
    <w:rsid w:val="00D815C4"/>
    <w:rsid w:val="00D8317B"/>
    <w:rsid w:val="00D84C61"/>
    <w:rsid w:val="00D8692F"/>
    <w:rsid w:val="00D87792"/>
    <w:rsid w:val="00D91A9A"/>
    <w:rsid w:val="00D93527"/>
    <w:rsid w:val="00D93BF0"/>
    <w:rsid w:val="00D940BD"/>
    <w:rsid w:val="00D943FC"/>
    <w:rsid w:val="00D94A55"/>
    <w:rsid w:val="00D979B4"/>
    <w:rsid w:val="00D97ADF"/>
    <w:rsid w:val="00DA1863"/>
    <w:rsid w:val="00DA231E"/>
    <w:rsid w:val="00DA24FF"/>
    <w:rsid w:val="00DA3909"/>
    <w:rsid w:val="00DA3CE1"/>
    <w:rsid w:val="00DA4DE7"/>
    <w:rsid w:val="00DA549C"/>
    <w:rsid w:val="00DA5B09"/>
    <w:rsid w:val="00DA625B"/>
    <w:rsid w:val="00DA6919"/>
    <w:rsid w:val="00DA6ED6"/>
    <w:rsid w:val="00DA742E"/>
    <w:rsid w:val="00DB0B63"/>
    <w:rsid w:val="00DB23BE"/>
    <w:rsid w:val="00DB5B8B"/>
    <w:rsid w:val="00DB6814"/>
    <w:rsid w:val="00DB7546"/>
    <w:rsid w:val="00DB75DF"/>
    <w:rsid w:val="00DC29B9"/>
    <w:rsid w:val="00DC358C"/>
    <w:rsid w:val="00DC4DD0"/>
    <w:rsid w:val="00DC6BCD"/>
    <w:rsid w:val="00DC7A16"/>
    <w:rsid w:val="00DC7D20"/>
    <w:rsid w:val="00DD0D73"/>
    <w:rsid w:val="00DD1F0B"/>
    <w:rsid w:val="00DD26B2"/>
    <w:rsid w:val="00DD5551"/>
    <w:rsid w:val="00DD56E1"/>
    <w:rsid w:val="00DD75A1"/>
    <w:rsid w:val="00DD79A4"/>
    <w:rsid w:val="00DD7A4C"/>
    <w:rsid w:val="00DE059B"/>
    <w:rsid w:val="00DE2AF8"/>
    <w:rsid w:val="00DE45D6"/>
    <w:rsid w:val="00DE46DA"/>
    <w:rsid w:val="00DE4A6C"/>
    <w:rsid w:val="00DE4E64"/>
    <w:rsid w:val="00DE592B"/>
    <w:rsid w:val="00DE6459"/>
    <w:rsid w:val="00DF0416"/>
    <w:rsid w:val="00DF054C"/>
    <w:rsid w:val="00DF0826"/>
    <w:rsid w:val="00DF0BC9"/>
    <w:rsid w:val="00DF32EE"/>
    <w:rsid w:val="00DF518E"/>
    <w:rsid w:val="00DF61FF"/>
    <w:rsid w:val="00DF7364"/>
    <w:rsid w:val="00DF783B"/>
    <w:rsid w:val="00DF7912"/>
    <w:rsid w:val="00E001CD"/>
    <w:rsid w:val="00E02059"/>
    <w:rsid w:val="00E03865"/>
    <w:rsid w:val="00E03F1E"/>
    <w:rsid w:val="00E055EC"/>
    <w:rsid w:val="00E061B6"/>
    <w:rsid w:val="00E07551"/>
    <w:rsid w:val="00E0787C"/>
    <w:rsid w:val="00E07EBE"/>
    <w:rsid w:val="00E116D6"/>
    <w:rsid w:val="00E129E9"/>
    <w:rsid w:val="00E12F65"/>
    <w:rsid w:val="00E13DD6"/>
    <w:rsid w:val="00E144A3"/>
    <w:rsid w:val="00E14E0A"/>
    <w:rsid w:val="00E14FFB"/>
    <w:rsid w:val="00E15EE1"/>
    <w:rsid w:val="00E200E0"/>
    <w:rsid w:val="00E20341"/>
    <w:rsid w:val="00E213AB"/>
    <w:rsid w:val="00E21692"/>
    <w:rsid w:val="00E21695"/>
    <w:rsid w:val="00E21A86"/>
    <w:rsid w:val="00E24A1F"/>
    <w:rsid w:val="00E25939"/>
    <w:rsid w:val="00E26C3A"/>
    <w:rsid w:val="00E27C4D"/>
    <w:rsid w:val="00E303C0"/>
    <w:rsid w:val="00E32FB8"/>
    <w:rsid w:val="00E340CA"/>
    <w:rsid w:val="00E343FA"/>
    <w:rsid w:val="00E34542"/>
    <w:rsid w:val="00E36DF3"/>
    <w:rsid w:val="00E37088"/>
    <w:rsid w:val="00E4000C"/>
    <w:rsid w:val="00E4120A"/>
    <w:rsid w:val="00E425CF"/>
    <w:rsid w:val="00E42D5B"/>
    <w:rsid w:val="00E44989"/>
    <w:rsid w:val="00E44C64"/>
    <w:rsid w:val="00E44D06"/>
    <w:rsid w:val="00E45CBF"/>
    <w:rsid w:val="00E45D7E"/>
    <w:rsid w:val="00E46624"/>
    <w:rsid w:val="00E47F39"/>
    <w:rsid w:val="00E501A8"/>
    <w:rsid w:val="00E51480"/>
    <w:rsid w:val="00E53EAD"/>
    <w:rsid w:val="00E54539"/>
    <w:rsid w:val="00E55BB0"/>
    <w:rsid w:val="00E560D8"/>
    <w:rsid w:val="00E562FF"/>
    <w:rsid w:val="00E563E7"/>
    <w:rsid w:val="00E564F3"/>
    <w:rsid w:val="00E56A5B"/>
    <w:rsid w:val="00E57882"/>
    <w:rsid w:val="00E60018"/>
    <w:rsid w:val="00E604C6"/>
    <w:rsid w:val="00E6227C"/>
    <w:rsid w:val="00E6303A"/>
    <w:rsid w:val="00E634D9"/>
    <w:rsid w:val="00E64846"/>
    <w:rsid w:val="00E66CCB"/>
    <w:rsid w:val="00E7071B"/>
    <w:rsid w:val="00E71AA6"/>
    <w:rsid w:val="00E7203E"/>
    <w:rsid w:val="00E7215E"/>
    <w:rsid w:val="00E72351"/>
    <w:rsid w:val="00E73224"/>
    <w:rsid w:val="00E7331D"/>
    <w:rsid w:val="00E7389A"/>
    <w:rsid w:val="00E7570E"/>
    <w:rsid w:val="00E757E3"/>
    <w:rsid w:val="00E75CC6"/>
    <w:rsid w:val="00E76BB8"/>
    <w:rsid w:val="00E77032"/>
    <w:rsid w:val="00E803D1"/>
    <w:rsid w:val="00E803EC"/>
    <w:rsid w:val="00E80F0E"/>
    <w:rsid w:val="00E82043"/>
    <w:rsid w:val="00E82800"/>
    <w:rsid w:val="00E828CC"/>
    <w:rsid w:val="00E8379E"/>
    <w:rsid w:val="00E853ED"/>
    <w:rsid w:val="00E85B35"/>
    <w:rsid w:val="00E85FC5"/>
    <w:rsid w:val="00E860BF"/>
    <w:rsid w:val="00E86698"/>
    <w:rsid w:val="00E86860"/>
    <w:rsid w:val="00E873D0"/>
    <w:rsid w:val="00E9131A"/>
    <w:rsid w:val="00E92C3B"/>
    <w:rsid w:val="00E941F8"/>
    <w:rsid w:val="00E9444A"/>
    <w:rsid w:val="00E94D1E"/>
    <w:rsid w:val="00E95AD8"/>
    <w:rsid w:val="00E964D7"/>
    <w:rsid w:val="00E96A6B"/>
    <w:rsid w:val="00E970F8"/>
    <w:rsid w:val="00EA0541"/>
    <w:rsid w:val="00EA0774"/>
    <w:rsid w:val="00EA156E"/>
    <w:rsid w:val="00EA2384"/>
    <w:rsid w:val="00EA24CB"/>
    <w:rsid w:val="00EA3DB1"/>
    <w:rsid w:val="00EA5CC4"/>
    <w:rsid w:val="00EA70AA"/>
    <w:rsid w:val="00EA7558"/>
    <w:rsid w:val="00EA7CF0"/>
    <w:rsid w:val="00EB174E"/>
    <w:rsid w:val="00EB1CD0"/>
    <w:rsid w:val="00EB2240"/>
    <w:rsid w:val="00EB2EDA"/>
    <w:rsid w:val="00EB32AB"/>
    <w:rsid w:val="00EB4151"/>
    <w:rsid w:val="00EB4CD1"/>
    <w:rsid w:val="00EB5E68"/>
    <w:rsid w:val="00EB62B0"/>
    <w:rsid w:val="00EB6993"/>
    <w:rsid w:val="00EB72CD"/>
    <w:rsid w:val="00EC078C"/>
    <w:rsid w:val="00EC201C"/>
    <w:rsid w:val="00EC24D5"/>
    <w:rsid w:val="00EC27E8"/>
    <w:rsid w:val="00EC5760"/>
    <w:rsid w:val="00EC6D00"/>
    <w:rsid w:val="00EC7AF3"/>
    <w:rsid w:val="00EC7B4E"/>
    <w:rsid w:val="00ED0675"/>
    <w:rsid w:val="00ED0FF5"/>
    <w:rsid w:val="00ED167D"/>
    <w:rsid w:val="00ED1EE7"/>
    <w:rsid w:val="00ED25A8"/>
    <w:rsid w:val="00ED36FC"/>
    <w:rsid w:val="00ED3774"/>
    <w:rsid w:val="00ED559C"/>
    <w:rsid w:val="00ED697C"/>
    <w:rsid w:val="00EE02DB"/>
    <w:rsid w:val="00EE23E3"/>
    <w:rsid w:val="00EE26A1"/>
    <w:rsid w:val="00EE28F6"/>
    <w:rsid w:val="00EE2BDE"/>
    <w:rsid w:val="00EE4AAD"/>
    <w:rsid w:val="00EE570B"/>
    <w:rsid w:val="00EE5E85"/>
    <w:rsid w:val="00EE740F"/>
    <w:rsid w:val="00EE7513"/>
    <w:rsid w:val="00EE7B6A"/>
    <w:rsid w:val="00EF0156"/>
    <w:rsid w:val="00EF0530"/>
    <w:rsid w:val="00EF3B3E"/>
    <w:rsid w:val="00EF5510"/>
    <w:rsid w:val="00EF5B0E"/>
    <w:rsid w:val="00EF69BF"/>
    <w:rsid w:val="00EF6B02"/>
    <w:rsid w:val="00EF6CD8"/>
    <w:rsid w:val="00F00602"/>
    <w:rsid w:val="00F018B5"/>
    <w:rsid w:val="00F027EA"/>
    <w:rsid w:val="00F03026"/>
    <w:rsid w:val="00F03778"/>
    <w:rsid w:val="00F03E25"/>
    <w:rsid w:val="00F04658"/>
    <w:rsid w:val="00F0470C"/>
    <w:rsid w:val="00F04BBE"/>
    <w:rsid w:val="00F06C0C"/>
    <w:rsid w:val="00F06CB1"/>
    <w:rsid w:val="00F104DC"/>
    <w:rsid w:val="00F108A1"/>
    <w:rsid w:val="00F121A4"/>
    <w:rsid w:val="00F129E3"/>
    <w:rsid w:val="00F12DB2"/>
    <w:rsid w:val="00F13F0A"/>
    <w:rsid w:val="00F141E0"/>
    <w:rsid w:val="00F145E2"/>
    <w:rsid w:val="00F14C9B"/>
    <w:rsid w:val="00F15668"/>
    <w:rsid w:val="00F15BB0"/>
    <w:rsid w:val="00F1630A"/>
    <w:rsid w:val="00F2009D"/>
    <w:rsid w:val="00F202CF"/>
    <w:rsid w:val="00F20375"/>
    <w:rsid w:val="00F206F9"/>
    <w:rsid w:val="00F21292"/>
    <w:rsid w:val="00F232CB"/>
    <w:rsid w:val="00F236E0"/>
    <w:rsid w:val="00F2387D"/>
    <w:rsid w:val="00F252CC"/>
    <w:rsid w:val="00F27836"/>
    <w:rsid w:val="00F27FB5"/>
    <w:rsid w:val="00F30507"/>
    <w:rsid w:val="00F31E4D"/>
    <w:rsid w:val="00F32007"/>
    <w:rsid w:val="00F33AB8"/>
    <w:rsid w:val="00F33DAB"/>
    <w:rsid w:val="00F349C1"/>
    <w:rsid w:val="00F34CFE"/>
    <w:rsid w:val="00F35F31"/>
    <w:rsid w:val="00F363C4"/>
    <w:rsid w:val="00F36E39"/>
    <w:rsid w:val="00F36F98"/>
    <w:rsid w:val="00F37A3C"/>
    <w:rsid w:val="00F37ECD"/>
    <w:rsid w:val="00F4029F"/>
    <w:rsid w:val="00F41042"/>
    <w:rsid w:val="00F41EC7"/>
    <w:rsid w:val="00F42CB2"/>
    <w:rsid w:val="00F4322D"/>
    <w:rsid w:val="00F438FA"/>
    <w:rsid w:val="00F43BF7"/>
    <w:rsid w:val="00F45B3E"/>
    <w:rsid w:val="00F46A86"/>
    <w:rsid w:val="00F47476"/>
    <w:rsid w:val="00F47662"/>
    <w:rsid w:val="00F477AE"/>
    <w:rsid w:val="00F4795D"/>
    <w:rsid w:val="00F47CA7"/>
    <w:rsid w:val="00F47CF0"/>
    <w:rsid w:val="00F50DAB"/>
    <w:rsid w:val="00F512D4"/>
    <w:rsid w:val="00F52691"/>
    <w:rsid w:val="00F52FD5"/>
    <w:rsid w:val="00F53D2B"/>
    <w:rsid w:val="00F53E0F"/>
    <w:rsid w:val="00F55C1A"/>
    <w:rsid w:val="00F55E95"/>
    <w:rsid w:val="00F5758F"/>
    <w:rsid w:val="00F648D2"/>
    <w:rsid w:val="00F64E27"/>
    <w:rsid w:val="00F72D13"/>
    <w:rsid w:val="00F734AC"/>
    <w:rsid w:val="00F73657"/>
    <w:rsid w:val="00F737FC"/>
    <w:rsid w:val="00F7632B"/>
    <w:rsid w:val="00F807F1"/>
    <w:rsid w:val="00F82166"/>
    <w:rsid w:val="00F82DB0"/>
    <w:rsid w:val="00F84194"/>
    <w:rsid w:val="00F8422F"/>
    <w:rsid w:val="00F84287"/>
    <w:rsid w:val="00F846BE"/>
    <w:rsid w:val="00F849E8"/>
    <w:rsid w:val="00F85C6B"/>
    <w:rsid w:val="00F864EE"/>
    <w:rsid w:val="00F869AF"/>
    <w:rsid w:val="00F86B3F"/>
    <w:rsid w:val="00F87C0C"/>
    <w:rsid w:val="00F90C10"/>
    <w:rsid w:val="00F92E35"/>
    <w:rsid w:val="00F94C32"/>
    <w:rsid w:val="00F94FB5"/>
    <w:rsid w:val="00F95151"/>
    <w:rsid w:val="00F957FA"/>
    <w:rsid w:val="00F96AD8"/>
    <w:rsid w:val="00FA00AC"/>
    <w:rsid w:val="00FA08F9"/>
    <w:rsid w:val="00FA2541"/>
    <w:rsid w:val="00FA5DD8"/>
    <w:rsid w:val="00FA6722"/>
    <w:rsid w:val="00FA68FA"/>
    <w:rsid w:val="00FB04FD"/>
    <w:rsid w:val="00FB0714"/>
    <w:rsid w:val="00FB0732"/>
    <w:rsid w:val="00FB2832"/>
    <w:rsid w:val="00FB3535"/>
    <w:rsid w:val="00FB3B79"/>
    <w:rsid w:val="00FB3D54"/>
    <w:rsid w:val="00FB4080"/>
    <w:rsid w:val="00FB4DF3"/>
    <w:rsid w:val="00FB4EB9"/>
    <w:rsid w:val="00FB59C4"/>
    <w:rsid w:val="00FB617E"/>
    <w:rsid w:val="00FB7A25"/>
    <w:rsid w:val="00FB7FD0"/>
    <w:rsid w:val="00FB7FDD"/>
    <w:rsid w:val="00FC10D9"/>
    <w:rsid w:val="00FC31BF"/>
    <w:rsid w:val="00FC45EB"/>
    <w:rsid w:val="00FC5371"/>
    <w:rsid w:val="00FC61EF"/>
    <w:rsid w:val="00FC62CA"/>
    <w:rsid w:val="00FC643B"/>
    <w:rsid w:val="00FC7A71"/>
    <w:rsid w:val="00FD06EB"/>
    <w:rsid w:val="00FD100E"/>
    <w:rsid w:val="00FD19C2"/>
    <w:rsid w:val="00FD1B18"/>
    <w:rsid w:val="00FD26DC"/>
    <w:rsid w:val="00FD3631"/>
    <w:rsid w:val="00FD39F9"/>
    <w:rsid w:val="00FD3C20"/>
    <w:rsid w:val="00FD4485"/>
    <w:rsid w:val="00FD5634"/>
    <w:rsid w:val="00FD6069"/>
    <w:rsid w:val="00FD6CAA"/>
    <w:rsid w:val="00FE0178"/>
    <w:rsid w:val="00FE10AC"/>
    <w:rsid w:val="00FE1920"/>
    <w:rsid w:val="00FE193D"/>
    <w:rsid w:val="00FE1FBC"/>
    <w:rsid w:val="00FE3D1D"/>
    <w:rsid w:val="00FE4960"/>
    <w:rsid w:val="00FE4CD2"/>
    <w:rsid w:val="00FE4FAF"/>
    <w:rsid w:val="00FE5378"/>
    <w:rsid w:val="00FF04A1"/>
    <w:rsid w:val="00FF1B03"/>
    <w:rsid w:val="00FF2714"/>
    <w:rsid w:val="00FF2B64"/>
    <w:rsid w:val="00FF42B0"/>
    <w:rsid w:val="00FF59AD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1FE0CC"/>
  <w15:chartTrackingRefBased/>
  <w15:docId w15:val="{23184DF0-1925-4601-A01C-7FE45FF0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F94"/>
  </w:style>
  <w:style w:type="paragraph" w:styleId="Heading1">
    <w:name w:val="heading 1"/>
    <w:basedOn w:val="Normal"/>
    <w:next w:val="Normal"/>
    <w:link w:val="Heading1Char"/>
    <w:uiPriority w:val="9"/>
    <w:qFormat/>
    <w:rsid w:val="004B1C03"/>
    <w:pPr>
      <w:keepNext/>
      <w:keepLines/>
      <w:numPr>
        <w:numId w:val="2"/>
      </w:numPr>
      <w:pBdr>
        <w:bottom w:val="single" w:sz="12" w:space="1" w:color="auto"/>
      </w:pBdr>
      <w:spacing w:before="360" w:after="0"/>
      <w:outlineLvl w:val="0"/>
    </w:pPr>
    <w:rPr>
      <w:rFonts w:ascii="Calibri" w:eastAsiaTheme="majorEastAsia" w:hAnsi="Calibr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558"/>
    <w:pPr>
      <w:keepNext/>
      <w:keepLines/>
      <w:numPr>
        <w:ilvl w:val="1"/>
        <w:numId w:val="2"/>
      </w:numPr>
      <w:tabs>
        <w:tab w:val="left" w:pos="1134"/>
      </w:tabs>
      <w:spacing w:before="36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858"/>
    <w:pPr>
      <w:keepNext/>
      <w:keepLines/>
      <w:numPr>
        <w:ilvl w:val="2"/>
        <w:numId w:val="2"/>
      </w:numPr>
      <w:spacing w:before="200" w:after="80"/>
      <w:outlineLvl w:val="2"/>
    </w:pPr>
    <w:rPr>
      <w:rFonts w:ascii="Calibri" w:eastAsiaTheme="majorEastAsia" w:hAnsi="Calibri" w:cstheme="majorBidi"/>
      <w:b/>
      <w:bCs/>
      <w:i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6BB8"/>
    <w:pPr>
      <w:keepNext/>
      <w:keepLines/>
      <w:numPr>
        <w:ilvl w:val="3"/>
        <w:numId w:val="2"/>
      </w:numPr>
      <w:spacing w:before="200" w:after="80"/>
      <w:ind w:left="862" w:hanging="862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0779"/>
    <w:pPr>
      <w:keepNext/>
      <w:keepLines/>
      <w:numPr>
        <w:ilvl w:val="4"/>
        <w:numId w:val="2"/>
      </w:numPr>
      <w:tabs>
        <w:tab w:val="left" w:pos="567"/>
      </w:tabs>
      <w:spacing w:before="200" w:after="0"/>
      <w:ind w:right="-57"/>
      <w:outlineLvl w:val="4"/>
    </w:pPr>
    <w:rPr>
      <w:rFonts w:eastAsiaTheme="majorEastAsia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4854"/>
    <w:pPr>
      <w:keepNext/>
      <w:keepLines/>
      <w:spacing w:before="160"/>
      <w:jc w:val="center"/>
      <w:outlineLvl w:val="5"/>
    </w:pPr>
    <w:rPr>
      <w:rFonts w:eastAsiaTheme="majorEastAsia" w:cstheme="majorBidi"/>
      <w:i/>
      <w:iCs/>
      <w:color w:val="262626" w:themeColor="text1" w:themeTint="D9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71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71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71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4558"/>
    <w:rPr>
      <w:rFonts w:eastAsiaTheme="majorEastAsia" w:cstheme="majorBid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5F74E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F74ED"/>
  </w:style>
  <w:style w:type="character" w:customStyle="1" w:styleId="Heading1Char">
    <w:name w:val="Heading 1 Char"/>
    <w:basedOn w:val="DefaultParagraphFont"/>
    <w:link w:val="Heading1"/>
    <w:uiPriority w:val="9"/>
    <w:rsid w:val="004B1C03"/>
    <w:rPr>
      <w:rFonts w:ascii="Calibri" w:eastAsiaTheme="majorEastAsia" w:hAnsi="Calibr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76BB8"/>
    <w:rPr>
      <w:rFonts w:eastAsiaTheme="majorEastAsia" w:cstheme="majorBidi"/>
      <w:b/>
      <w:bCs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D4858"/>
    <w:rPr>
      <w:rFonts w:ascii="Calibri" w:eastAsiaTheme="majorEastAsia" w:hAnsi="Calibri" w:cstheme="majorBidi"/>
      <w:b/>
      <w:bCs/>
      <w:i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719"/>
    <w:pPr>
      <w:numPr>
        <w:ilvl w:val="1"/>
      </w:numPr>
    </w:pPr>
    <w:rPr>
      <w:color w:val="5A5A5A" w:themeColor="text1" w:themeTint="A5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B20719"/>
    <w:pPr>
      <w:spacing w:after="0" w:line="240" w:lineRule="auto"/>
      <w:contextualSpacing/>
    </w:pPr>
    <w:rPr>
      <w:rFonts w:ascii="Calibri" w:eastAsiaTheme="majorEastAsia" w:hAnsi="Calibri" w:cstheme="majorBidi"/>
      <w:b/>
      <w:color w:val="0000F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719"/>
    <w:rPr>
      <w:rFonts w:ascii="Calibri" w:eastAsiaTheme="majorEastAsia" w:hAnsi="Calibri" w:cstheme="majorBidi"/>
      <w:b/>
      <w:color w:val="0000FF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B20719"/>
    <w:rPr>
      <w:color w:val="5A5A5A" w:themeColor="text1" w:themeTint="A5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78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6C6"/>
  </w:style>
  <w:style w:type="paragraph" w:styleId="Footer">
    <w:name w:val="footer"/>
    <w:basedOn w:val="Normal"/>
    <w:link w:val="FooterChar"/>
    <w:uiPriority w:val="99"/>
    <w:unhideWhenUsed/>
    <w:rsid w:val="0078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6C6"/>
  </w:style>
  <w:style w:type="paragraph" w:styleId="BodyText3">
    <w:name w:val="Body Text 3"/>
    <w:basedOn w:val="Normal"/>
    <w:link w:val="BodyText3Char"/>
    <w:uiPriority w:val="99"/>
    <w:semiHidden/>
    <w:unhideWhenUsed/>
    <w:rsid w:val="006A2A7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2A7A"/>
    <w:rPr>
      <w:sz w:val="16"/>
      <w:szCs w:val="16"/>
    </w:rPr>
  </w:style>
  <w:style w:type="paragraph" w:styleId="ListParagraph">
    <w:name w:val="List Paragraph"/>
    <w:aliases w:val="Bullet List Paragraph,Use Case List Paragraph,List Paragraph1,Ref,List Paragraph11,List Paragraph111,Bulleted List1,List1,List Paragraph3,lp1,1st Bullet Point,EG Bullet 1,FooterText,Equipment,Figure_name,Bullet Normal,xxList Paragraph,bl1"/>
    <w:basedOn w:val="Normal"/>
    <w:link w:val="ListParagraphChar"/>
    <w:uiPriority w:val="34"/>
    <w:qFormat/>
    <w:rsid w:val="006A2A7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10779"/>
    <w:rPr>
      <w:rFonts w:eastAsiaTheme="majorEastAs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54854"/>
    <w:rPr>
      <w:rFonts w:eastAsiaTheme="majorEastAsia" w:cstheme="majorBidi"/>
      <w:i/>
      <w:iCs/>
      <w:color w:val="262626" w:themeColor="text1" w:themeTint="D9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7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7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7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207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B2071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20719"/>
    <w:rPr>
      <w:i/>
      <w:iCs/>
      <w:color w:val="auto"/>
    </w:rPr>
  </w:style>
  <w:style w:type="paragraph" w:styleId="NoSpacing">
    <w:name w:val="No Spacing"/>
    <w:uiPriority w:val="1"/>
    <w:qFormat/>
    <w:rsid w:val="00B207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071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071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71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71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2071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2071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2071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071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2071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207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61D8"/>
    <w:pPr>
      <w:tabs>
        <w:tab w:val="left" w:pos="0"/>
        <w:tab w:val="left" w:pos="57"/>
        <w:tab w:val="left" w:pos="113"/>
        <w:tab w:val="left" w:pos="284"/>
        <w:tab w:val="left" w:pos="340"/>
        <w:tab w:val="left" w:pos="440"/>
        <w:tab w:val="right" w:leader="dot" w:pos="10773"/>
      </w:tabs>
      <w:spacing w:before="40" w:after="40"/>
    </w:pPr>
    <w:rPr>
      <w:rFonts w:cstheme="minorHAnsi"/>
      <w:b/>
      <w:bCs/>
      <w:noProof/>
      <w:sz w:val="24"/>
      <w:szCs w:val="20"/>
      <w:shd w:val="clear" w:color="auto" w:fill="D9D9D9" w:themeFill="background1" w:themeFillShade="D9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2">
    <w:name w:val="toc 2"/>
    <w:basedOn w:val="Normal"/>
    <w:next w:val="Normal"/>
    <w:autoRedefine/>
    <w:uiPriority w:val="39"/>
    <w:unhideWhenUsed/>
    <w:rsid w:val="00353018"/>
    <w:pPr>
      <w:spacing w:after="0"/>
      <w:ind w:left="227"/>
    </w:pPr>
    <w:rPr>
      <w:rFonts w:ascii="Calibri" w:hAnsi="Calibri"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3018"/>
    <w:pPr>
      <w:spacing w:after="0"/>
      <w:ind w:left="794"/>
    </w:pPr>
    <w:rPr>
      <w:rFonts w:ascii="Calibri" w:hAnsi="Calibri" w:cs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3018"/>
    <w:pPr>
      <w:spacing w:after="0"/>
      <w:ind w:left="964"/>
    </w:pPr>
    <w:rPr>
      <w:rFonts w:ascii="Calibri" w:hAnsi="Calibri" w:cstheme="minorHAnsi"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4100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4100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4100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4100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4100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0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1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5410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3616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92C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296A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E532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2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inline-comment-marker">
    <w:name w:val="inline-comment-marker"/>
    <w:basedOn w:val="DefaultParagraphFont"/>
    <w:rsid w:val="00E21692"/>
  </w:style>
  <w:style w:type="paragraph" w:styleId="BalloonText">
    <w:name w:val="Balloon Text"/>
    <w:basedOn w:val="Normal"/>
    <w:link w:val="BalloonTextChar"/>
    <w:uiPriority w:val="99"/>
    <w:semiHidden/>
    <w:unhideWhenUsed/>
    <w:rsid w:val="00D33C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CC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Bullet List Paragraph Char,Use Case List Paragraph Char,List Paragraph1 Char,Ref Char,List Paragraph11 Char,List Paragraph111 Char,Bulleted List1 Char,List1 Char,List Paragraph3 Char,lp1 Char,1st Bullet Point Char,EG Bullet 1 Char"/>
    <w:link w:val="ListParagraph"/>
    <w:uiPriority w:val="34"/>
    <w:qFormat/>
    <w:locked/>
    <w:rsid w:val="00C41138"/>
  </w:style>
  <w:style w:type="character" w:styleId="CommentReference">
    <w:name w:val="annotation reference"/>
    <w:basedOn w:val="DefaultParagraphFont"/>
    <w:uiPriority w:val="99"/>
    <w:semiHidden/>
    <w:unhideWhenUsed/>
    <w:rsid w:val="00C411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11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1138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62B4"/>
    <w:rPr>
      <w:rFonts w:ascii="Courier New" w:eastAsia="Times New Roman" w:hAnsi="Courier New" w:cs="Courier New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A0376B"/>
    <w:pPr>
      <w:spacing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B58"/>
    <w:rPr>
      <w:b/>
      <w:bCs/>
      <w:sz w:val="20"/>
      <w:szCs w:val="20"/>
    </w:rPr>
  </w:style>
  <w:style w:type="paragraph" w:customStyle="1" w:styleId="Bullet">
    <w:name w:val="Bullet"/>
    <w:basedOn w:val="Normal"/>
    <w:link w:val="BulletChar"/>
    <w:qFormat/>
    <w:rsid w:val="009860A9"/>
    <w:pPr>
      <w:numPr>
        <w:numId w:val="1"/>
      </w:numPr>
      <w:spacing w:before="120" w:after="120" w:line="240" w:lineRule="auto"/>
      <w:jc w:val="both"/>
    </w:pPr>
    <w:rPr>
      <w:rFonts w:ascii="Calibri" w:eastAsia="Calibri" w:hAnsi="Calibri" w:cs="Times New Roman"/>
      <w:sz w:val="20"/>
      <w:lang w:val="en-IN"/>
    </w:rPr>
  </w:style>
  <w:style w:type="character" w:customStyle="1" w:styleId="BulletChar">
    <w:name w:val="Bullet Char"/>
    <w:link w:val="Bullet"/>
    <w:rsid w:val="009860A9"/>
    <w:rPr>
      <w:rFonts w:ascii="Calibri" w:eastAsia="Calibri" w:hAnsi="Calibri" w:cs="Times New Roman"/>
      <w:sz w:val="20"/>
      <w:lang w:val="en-IN"/>
    </w:rPr>
  </w:style>
  <w:style w:type="table" w:customStyle="1" w:styleId="TableGrid1">
    <w:name w:val="Table Grid1"/>
    <w:basedOn w:val="TableNormal"/>
    <w:next w:val="TableGrid"/>
    <w:uiPriority w:val="39"/>
    <w:rsid w:val="00AF2DE1"/>
    <w:pPr>
      <w:spacing w:after="0" w:line="240" w:lineRule="auto"/>
    </w:pPr>
    <w:rPr>
      <w:rFonts w:ascii="Calibri" w:eastAsia="MS Mincho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360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60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6086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1B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BCD"/>
    <w:rPr>
      <w:color w:val="954F72" w:themeColor="followedHyperlink"/>
      <w:u w:val="single"/>
    </w:rPr>
  </w:style>
  <w:style w:type="table" w:customStyle="1" w:styleId="TableGrid0">
    <w:name w:val="TableGrid"/>
    <w:rsid w:val="005E47D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C42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83319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096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8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6183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804752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62554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8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7637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9323">
                  <w:marLeft w:val="0"/>
                  <w:marRight w:val="0"/>
                  <w:marTop w:val="150"/>
                  <w:marBottom w:val="15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4954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272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6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117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110F1-2D74-4667-A2B0-8A1C9DE1E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PFSA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MNorman</dc:creator>
  <cp:keywords/>
  <dc:description/>
  <cp:lastModifiedBy>Svetlana Gulis</cp:lastModifiedBy>
  <cp:revision>19</cp:revision>
  <cp:lastPrinted>2020-11-04T12:08:00Z</cp:lastPrinted>
  <dcterms:created xsi:type="dcterms:W3CDTF">2020-04-09T14:37:00Z</dcterms:created>
  <dcterms:modified xsi:type="dcterms:W3CDTF">2021-02-16T15:23:00Z</dcterms:modified>
</cp:coreProperties>
</file>